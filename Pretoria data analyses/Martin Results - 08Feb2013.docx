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7C" w:rsidRPr="00D5677C" w:rsidRDefault="00D5677C" w:rsidP="00AD3667">
      <w:pPr>
        <w:spacing w:after="0"/>
        <w:rPr>
          <w:rFonts w:ascii="Times New Roman" w:eastAsia="Times New Roman" w:hAnsi="Times New Roman" w:cs="Times New Roman"/>
          <w:b/>
          <w:sz w:val="24"/>
          <w:szCs w:val="24"/>
          <w:lang w:eastAsia="en-ZA"/>
        </w:rPr>
      </w:pPr>
      <w:r w:rsidRPr="00D5677C">
        <w:rPr>
          <w:rFonts w:ascii="Times New Roman" w:eastAsia="Times New Roman" w:hAnsi="Times New Roman" w:cs="Times New Roman"/>
          <w:b/>
          <w:sz w:val="24"/>
          <w:szCs w:val="24"/>
          <w:lang w:eastAsia="en-ZA"/>
        </w:rPr>
        <w:t xml:space="preserve">Failure and </w:t>
      </w:r>
      <w:del w:id="0" w:author="User" w:date="2013-06-14T11:47:00Z">
        <w:r w:rsidRPr="00D5677C" w:rsidDel="008E5069">
          <w:rPr>
            <w:rFonts w:ascii="Times New Roman" w:eastAsia="Times New Roman" w:hAnsi="Times New Roman" w:cs="Times New Roman"/>
            <w:b/>
            <w:sz w:val="24"/>
            <w:szCs w:val="24"/>
            <w:lang w:eastAsia="en-ZA"/>
          </w:rPr>
          <w:delText>Recovery</w:delText>
        </w:r>
      </w:del>
      <w:ins w:id="1" w:author="User" w:date="2013-06-14T11:47:00Z">
        <w:r w:rsidR="008E5069">
          <w:rPr>
            <w:rFonts w:ascii="Times New Roman" w:eastAsia="Times New Roman" w:hAnsi="Times New Roman" w:cs="Times New Roman"/>
            <w:b/>
            <w:sz w:val="24"/>
            <w:szCs w:val="24"/>
            <w:lang w:eastAsia="en-ZA"/>
          </w:rPr>
          <w:t>Immune reconstitution</w:t>
        </w:r>
      </w:ins>
      <w:r w:rsidRPr="00D5677C">
        <w:rPr>
          <w:rFonts w:ascii="Times New Roman" w:eastAsia="Times New Roman" w:hAnsi="Times New Roman" w:cs="Times New Roman"/>
          <w:b/>
          <w:sz w:val="24"/>
          <w:szCs w:val="24"/>
          <w:lang w:eastAsia="en-ZA"/>
        </w:rPr>
        <w:t xml:space="preserve"> following HAART: A long term cohort in resource limited settings with viral load monitoring </w:t>
      </w:r>
    </w:p>
    <w:p w:rsidR="00D5677C" w:rsidRDefault="00D5677C" w:rsidP="00AD3667">
      <w:pPr>
        <w:spacing w:after="0"/>
        <w:rPr>
          <w:rFonts w:cstheme="minorHAnsi"/>
          <w:b/>
          <w:color w:val="000000" w:themeColor="text1"/>
          <w:sz w:val="20"/>
          <w:szCs w:val="20"/>
        </w:rPr>
      </w:pPr>
    </w:p>
    <w:p w:rsidR="00EC57C1" w:rsidRPr="00FB15FA" w:rsidRDefault="00EC57C1" w:rsidP="00AD3667">
      <w:pPr>
        <w:spacing w:after="0"/>
        <w:rPr>
          <w:rFonts w:cstheme="minorHAnsi"/>
          <w:b/>
          <w:color w:val="000000" w:themeColor="text1"/>
          <w:sz w:val="20"/>
          <w:szCs w:val="20"/>
        </w:rPr>
      </w:pPr>
      <w:r w:rsidRPr="00FB15FA">
        <w:rPr>
          <w:rFonts w:cstheme="minorHAnsi"/>
          <w:b/>
          <w:color w:val="000000" w:themeColor="text1"/>
          <w:sz w:val="20"/>
          <w:szCs w:val="20"/>
        </w:rPr>
        <w:t>Introduction</w:t>
      </w:r>
    </w:p>
    <w:p w:rsidR="00EC57C1" w:rsidRPr="00FB15FA" w:rsidRDefault="00EC57C1">
      <w:pPr>
        <w:rPr>
          <w:rFonts w:cstheme="minorHAnsi"/>
          <w:color w:val="000000" w:themeColor="text1"/>
          <w:sz w:val="20"/>
          <w:szCs w:val="20"/>
        </w:rPr>
      </w:pPr>
    </w:p>
    <w:p w:rsidR="002413BB" w:rsidRPr="00FB15FA" w:rsidRDefault="00EC57C1">
      <w:pPr>
        <w:rPr>
          <w:rFonts w:cstheme="minorHAnsi"/>
          <w:color w:val="000000" w:themeColor="text1"/>
          <w:sz w:val="20"/>
          <w:szCs w:val="20"/>
        </w:rPr>
      </w:pPr>
      <w:r w:rsidRPr="00FB15FA">
        <w:rPr>
          <w:rFonts w:cstheme="minorHAnsi"/>
          <w:color w:val="000000" w:themeColor="text1"/>
          <w:sz w:val="20"/>
          <w:szCs w:val="20"/>
        </w:rPr>
        <w:t xml:space="preserve">There remains a paucity of data on the outcomes of long term ARV therapy cohorts in resource limited high Tuberculosis-burden settings including </w:t>
      </w:r>
      <w:r w:rsidR="0071521E">
        <w:rPr>
          <w:rFonts w:cstheme="minorHAnsi"/>
          <w:color w:val="000000" w:themeColor="text1"/>
          <w:sz w:val="20"/>
          <w:szCs w:val="20"/>
        </w:rPr>
        <w:t xml:space="preserve">in, </w:t>
      </w:r>
      <w:r w:rsidRPr="00FB15FA">
        <w:rPr>
          <w:rFonts w:cstheme="minorHAnsi"/>
          <w:color w:val="000000" w:themeColor="text1"/>
          <w:sz w:val="20"/>
          <w:szCs w:val="20"/>
        </w:rPr>
        <w:t xml:space="preserve">for example, Sub-Saharan Africa. In the data that is available a variety of prior studies have demonstrated that immunologic criteria have poor sensitivities and specificities for predicting </w:t>
      </w:r>
      <w:proofErr w:type="spellStart"/>
      <w:r w:rsidRPr="00FB15FA">
        <w:rPr>
          <w:rFonts w:cstheme="minorHAnsi"/>
          <w:color w:val="000000" w:themeColor="text1"/>
          <w:sz w:val="20"/>
          <w:szCs w:val="20"/>
        </w:rPr>
        <w:t>virological</w:t>
      </w:r>
      <w:proofErr w:type="spellEnd"/>
      <w:r w:rsidRPr="00FB15FA">
        <w:rPr>
          <w:rFonts w:cstheme="minorHAnsi"/>
          <w:color w:val="000000" w:themeColor="text1"/>
          <w:sz w:val="20"/>
          <w:szCs w:val="20"/>
        </w:rPr>
        <w:t xml:space="preserve"> </w:t>
      </w:r>
      <w:proofErr w:type="spellStart"/>
      <w:r w:rsidRPr="00FB15FA">
        <w:rPr>
          <w:rFonts w:cstheme="minorHAnsi"/>
          <w:color w:val="000000" w:themeColor="text1"/>
          <w:sz w:val="20"/>
          <w:szCs w:val="20"/>
        </w:rPr>
        <w:t>oucomes</w:t>
      </w:r>
      <w:proofErr w:type="spellEnd"/>
      <w:r w:rsidRPr="00FB15FA">
        <w:rPr>
          <w:rFonts w:cstheme="minorHAnsi"/>
          <w:color w:val="000000" w:themeColor="text1"/>
          <w:sz w:val="20"/>
          <w:szCs w:val="20"/>
        </w:rPr>
        <w:t xml:space="preserve">. </w:t>
      </w:r>
      <w:r w:rsidR="00937935">
        <w:rPr>
          <w:rFonts w:cstheme="minorHAnsi"/>
          <w:color w:val="000000" w:themeColor="text1"/>
          <w:sz w:val="20"/>
          <w:szCs w:val="20"/>
        </w:rPr>
        <w:t>T</w:t>
      </w:r>
      <w:r w:rsidR="00937935" w:rsidRPr="00FB15FA">
        <w:rPr>
          <w:rFonts w:cstheme="minorHAnsi"/>
          <w:color w:val="000000" w:themeColor="text1"/>
          <w:sz w:val="20"/>
          <w:szCs w:val="20"/>
        </w:rPr>
        <w:t xml:space="preserve">his has profound implications for HIV infected patients attending clinics in which routine </w:t>
      </w:r>
      <w:proofErr w:type="spellStart"/>
      <w:r w:rsidR="00937935" w:rsidRPr="00FB15FA">
        <w:rPr>
          <w:rFonts w:cstheme="minorHAnsi"/>
          <w:color w:val="000000" w:themeColor="text1"/>
          <w:sz w:val="20"/>
          <w:szCs w:val="20"/>
        </w:rPr>
        <w:t>virological</w:t>
      </w:r>
      <w:proofErr w:type="spellEnd"/>
      <w:r w:rsidR="00937935" w:rsidRPr="00FB15FA">
        <w:rPr>
          <w:rFonts w:cstheme="minorHAnsi"/>
          <w:color w:val="000000" w:themeColor="text1"/>
          <w:sz w:val="20"/>
          <w:szCs w:val="20"/>
        </w:rPr>
        <w:t xml:space="preserve"> monitoring is not available. </w:t>
      </w:r>
      <w:r w:rsidR="00937935">
        <w:rPr>
          <w:rFonts w:cstheme="minorHAnsi"/>
          <w:color w:val="000000" w:themeColor="text1"/>
          <w:sz w:val="20"/>
          <w:szCs w:val="20"/>
        </w:rPr>
        <w:t>Th</w:t>
      </w:r>
      <w:r w:rsidR="0071521E">
        <w:rPr>
          <w:rFonts w:cstheme="minorHAnsi"/>
          <w:color w:val="000000" w:themeColor="text1"/>
          <w:sz w:val="20"/>
          <w:szCs w:val="20"/>
        </w:rPr>
        <w:t>e</w:t>
      </w:r>
      <w:r w:rsidR="00937935">
        <w:rPr>
          <w:rFonts w:cstheme="minorHAnsi"/>
          <w:color w:val="000000" w:themeColor="text1"/>
          <w:sz w:val="20"/>
          <w:szCs w:val="20"/>
        </w:rPr>
        <w:t>s</w:t>
      </w:r>
      <w:r w:rsidR="0071521E">
        <w:rPr>
          <w:rFonts w:cstheme="minorHAnsi"/>
          <w:color w:val="000000" w:themeColor="text1"/>
          <w:sz w:val="20"/>
          <w:szCs w:val="20"/>
        </w:rPr>
        <w:t>e</w:t>
      </w:r>
      <w:r w:rsidR="00937935">
        <w:rPr>
          <w:rFonts w:cstheme="minorHAnsi"/>
          <w:color w:val="000000" w:themeColor="text1"/>
          <w:sz w:val="20"/>
          <w:szCs w:val="20"/>
        </w:rPr>
        <w:t xml:space="preserve"> </w:t>
      </w:r>
      <w:r w:rsidR="0071521E">
        <w:rPr>
          <w:rFonts w:cstheme="minorHAnsi"/>
          <w:color w:val="000000" w:themeColor="text1"/>
          <w:sz w:val="20"/>
          <w:szCs w:val="20"/>
        </w:rPr>
        <w:t>are</w:t>
      </w:r>
      <w:r w:rsidR="00937935">
        <w:rPr>
          <w:rFonts w:cstheme="minorHAnsi"/>
          <w:color w:val="000000" w:themeColor="text1"/>
          <w:sz w:val="20"/>
          <w:szCs w:val="20"/>
        </w:rPr>
        <w:t xml:space="preserve"> due to </w:t>
      </w:r>
      <w:r w:rsidRPr="00FB15FA">
        <w:rPr>
          <w:rFonts w:cstheme="minorHAnsi"/>
          <w:color w:val="000000" w:themeColor="text1"/>
          <w:sz w:val="20"/>
          <w:szCs w:val="20"/>
        </w:rPr>
        <w:t xml:space="preserve">the potential for unnecessary switches </w:t>
      </w:r>
      <w:r w:rsidR="002413BB" w:rsidRPr="00FB15FA">
        <w:rPr>
          <w:rFonts w:cstheme="minorHAnsi"/>
          <w:color w:val="000000" w:themeColor="text1"/>
          <w:sz w:val="20"/>
          <w:szCs w:val="20"/>
        </w:rPr>
        <w:t>to 2</w:t>
      </w:r>
      <w:r w:rsidR="002413BB" w:rsidRPr="00FB15FA">
        <w:rPr>
          <w:rFonts w:cstheme="minorHAnsi"/>
          <w:color w:val="000000" w:themeColor="text1"/>
          <w:sz w:val="20"/>
          <w:szCs w:val="20"/>
          <w:vertAlign w:val="superscript"/>
        </w:rPr>
        <w:t>nd</w:t>
      </w:r>
      <w:r w:rsidR="002413BB" w:rsidRPr="00FB15FA">
        <w:rPr>
          <w:rFonts w:cstheme="minorHAnsi"/>
          <w:color w:val="000000" w:themeColor="text1"/>
          <w:sz w:val="20"/>
          <w:szCs w:val="20"/>
        </w:rPr>
        <w:t xml:space="preserve"> or multiple line therapy</w:t>
      </w:r>
      <w:r w:rsidR="00267949" w:rsidRPr="00FB15FA">
        <w:rPr>
          <w:rFonts w:cstheme="minorHAnsi"/>
          <w:color w:val="000000" w:themeColor="text1"/>
          <w:sz w:val="20"/>
          <w:szCs w:val="20"/>
        </w:rPr>
        <w:t xml:space="preserve"> along with</w:t>
      </w:r>
      <w:r w:rsidR="002413BB" w:rsidRPr="00FB15FA">
        <w:rPr>
          <w:rFonts w:cstheme="minorHAnsi"/>
          <w:color w:val="000000" w:themeColor="text1"/>
          <w:sz w:val="20"/>
          <w:szCs w:val="20"/>
        </w:rPr>
        <w:t xml:space="preserve"> the accumulation of resistance mutations, </w:t>
      </w:r>
      <w:r w:rsidR="00857FEA" w:rsidRPr="00FB15FA">
        <w:rPr>
          <w:rFonts w:cstheme="minorHAnsi"/>
          <w:color w:val="000000" w:themeColor="text1"/>
          <w:sz w:val="20"/>
          <w:szCs w:val="20"/>
        </w:rPr>
        <w:t>Aside from the individual impact there is also a dec</w:t>
      </w:r>
      <w:r w:rsidR="00584051">
        <w:rPr>
          <w:rFonts w:cstheme="minorHAnsi"/>
          <w:color w:val="000000" w:themeColor="text1"/>
          <w:sz w:val="20"/>
          <w:szCs w:val="20"/>
        </w:rPr>
        <w:t>line</w:t>
      </w:r>
      <w:r w:rsidR="00857FEA" w:rsidRPr="00FB15FA">
        <w:rPr>
          <w:rFonts w:cstheme="minorHAnsi"/>
          <w:color w:val="000000" w:themeColor="text1"/>
          <w:sz w:val="20"/>
          <w:szCs w:val="20"/>
        </w:rPr>
        <w:t xml:space="preserve"> in </w:t>
      </w:r>
      <w:r w:rsidR="00267949" w:rsidRPr="00FB15FA">
        <w:rPr>
          <w:rFonts w:cstheme="minorHAnsi"/>
          <w:color w:val="000000" w:themeColor="text1"/>
          <w:sz w:val="20"/>
          <w:szCs w:val="20"/>
        </w:rPr>
        <w:t>public health cost effectiveness in view of switches to more expensive ART</w:t>
      </w:r>
      <w:r w:rsidR="00584051">
        <w:rPr>
          <w:rFonts w:cstheme="minorHAnsi"/>
          <w:color w:val="000000" w:themeColor="text1"/>
          <w:sz w:val="20"/>
          <w:szCs w:val="20"/>
        </w:rPr>
        <w:t xml:space="preserve"> and resistant patient care requirement</w:t>
      </w:r>
      <w:r w:rsidR="00937935">
        <w:rPr>
          <w:rFonts w:cstheme="minorHAnsi"/>
          <w:color w:val="000000" w:themeColor="text1"/>
          <w:sz w:val="20"/>
          <w:szCs w:val="20"/>
        </w:rPr>
        <w:t>s</w:t>
      </w:r>
      <w:r w:rsidR="00267949" w:rsidRPr="00FB15FA">
        <w:rPr>
          <w:rFonts w:cstheme="minorHAnsi"/>
          <w:color w:val="000000" w:themeColor="text1"/>
          <w:sz w:val="20"/>
          <w:szCs w:val="20"/>
        </w:rPr>
        <w:t xml:space="preserve">.  </w:t>
      </w:r>
    </w:p>
    <w:p w:rsidR="00B7560A" w:rsidRPr="00FB15FA" w:rsidRDefault="002413BB">
      <w:pPr>
        <w:rPr>
          <w:rFonts w:cstheme="minorHAnsi"/>
          <w:color w:val="000000" w:themeColor="text1"/>
          <w:sz w:val="20"/>
          <w:szCs w:val="20"/>
        </w:rPr>
      </w:pPr>
      <w:r w:rsidRPr="00FB15FA">
        <w:rPr>
          <w:rFonts w:cstheme="minorHAnsi"/>
          <w:color w:val="000000" w:themeColor="text1"/>
          <w:sz w:val="20"/>
          <w:szCs w:val="20"/>
        </w:rPr>
        <w:t xml:space="preserve">In this study we present the outcomes of long term (5 year) </w:t>
      </w:r>
      <w:r w:rsidR="00267949" w:rsidRPr="00FB15FA">
        <w:rPr>
          <w:rFonts w:cstheme="minorHAnsi"/>
          <w:color w:val="000000" w:themeColor="text1"/>
          <w:sz w:val="20"/>
          <w:szCs w:val="20"/>
        </w:rPr>
        <w:t>HAART</w:t>
      </w:r>
      <w:r w:rsidRPr="00FB15FA">
        <w:rPr>
          <w:rFonts w:cstheme="minorHAnsi"/>
          <w:color w:val="000000" w:themeColor="text1"/>
          <w:sz w:val="20"/>
          <w:szCs w:val="20"/>
        </w:rPr>
        <w:t xml:space="preserve"> therapy in a</w:t>
      </w:r>
      <w:r w:rsidR="00AE2945">
        <w:rPr>
          <w:rFonts w:cstheme="minorHAnsi"/>
          <w:color w:val="000000" w:themeColor="text1"/>
          <w:sz w:val="20"/>
          <w:szCs w:val="20"/>
        </w:rPr>
        <w:t>n as yet</w:t>
      </w:r>
      <w:r w:rsidR="00267949" w:rsidRPr="00FB15FA">
        <w:rPr>
          <w:rFonts w:cstheme="minorHAnsi"/>
          <w:color w:val="000000" w:themeColor="text1"/>
          <w:sz w:val="20"/>
          <w:szCs w:val="20"/>
        </w:rPr>
        <w:t xml:space="preserve"> </w:t>
      </w:r>
      <w:proofErr w:type="spellStart"/>
      <w:r w:rsidR="00267949" w:rsidRPr="00FB15FA">
        <w:rPr>
          <w:rFonts w:cstheme="minorHAnsi"/>
          <w:color w:val="000000" w:themeColor="text1"/>
          <w:sz w:val="20"/>
          <w:szCs w:val="20"/>
        </w:rPr>
        <w:t>undescribed</w:t>
      </w:r>
      <w:proofErr w:type="spellEnd"/>
      <w:r w:rsidR="00267949" w:rsidRPr="00FB15FA">
        <w:rPr>
          <w:rFonts w:cstheme="minorHAnsi"/>
          <w:color w:val="000000" w:themeColor="text1"/>
          <w:sz w:val="20"/>
          <w:szCs w:val="20"/>
        </w:rPr>
        <w:t xml:space="preserve"> S</w:t>
      </w:r>
      <w:r w:rsidRPr="00FB15FA">
        <w:rPr>
          <w:rFonts w:cstheme="minorHAnsi"/>
          <w:color w:val="000000" w:themeColor="text1"/>
          <w:sz w:val="20"/>
          <w:szCs w:val="20"/>
        </w:rPr>
        <w:t>outh African cohort in which both routine immunological and viral monitoring</w:t>
      </w:r>
      <w:r w:rsidR="00EC57C1" w:rsidRPr="00FB15FA">
        <w:rPr>
          <w:rFonts w:cstheme="minorHAnsi"/>
          <w:color w:val="000000" w:themeColor="text1"/>
          <w:sz w:val="20"/>
          <w:szCs w:val="20"/>
        </w:rPr>
        <w:t xml:space="preserve"> </w:t>
      </w:r>
      <w:r w:rsidR="00353E07" w:rsidRPr="00FB15FA">
        <w:rPr>
          <w:rFonts w:cstheme="minorHAnsi"/>
          <w:color w:val="000000" w:themeColor="text1"/>
          <w:sz w:val="20"/>
          <w:szCs w:val="20"/>
        </w:rPr>
        <w:t xml:space="preserve">(i.e. minimally 6 monthly) </w:t>
      </w:r>
      <w:r w:rsidRPr="00FB15FA">
        <w:rPr>
          <w:rFonts w:cstheme="minorHAnsi"/>
          <w:color w:val="000000" w:themeColor="text1"/>
          <w:sz w:val="20"/>
          <w:szCs w:val="20"/>
        </w:rPr>
        <w:t xml:space="preserve">was performed. In terms of outcomes we mean </w:t>
      </w:r>
      <w:r w:rsidR="00937935">
        <w:rPr>
          <w:rFonts w:cstheme="minorHAnsi"/>
          <w:color w:val="000000" w:themeColor="text1"/>
          <w:sz w:val="20"/>
          <w:szCs w:val="20"/>
        </w:rPr>
        <w:t xml:space="preserve">treatment </w:t>
      </w:r>
      <w:r w:rsidRPr="00FB15FA">
        <w:rPr>
          <w:rFonts w:cstheme="minorHAnsi"/>
          <w:color w:val="000000" w:themeColor="text1"/>
          <w:sz w:val="20"/>
          <w:szCs w:val="20"/>
        </w:rPr>
        <w:t>failure</w:t>
      </w:r>
      <w:r w:rsidR="00353E07" w:rsidRPr="00FB15FA">
        <w:rPr>
          <w:rFonts w:cstheme="minorHAnsi"/>
          <w:color w:val="000000" w:themeColor="text1"/>
          <w:sz w:val="20"/>
          <w:szCs w:val="20"/>
        </w:rPr>
        <w:t xml:space="preserve"> as per</w:t>
      </w:r>
      <w:r w:rsidR="00AB4F1E" w:rsidRPr="00FB15FA">
        <w:rPr>
          <w:rFonts w:cstheme="minorHAnsi"/>
          <w:color w:val="000000" w:themeColor="text1"/>
          <w:sz w:val="20"/>
          <w:szCs w:val="20"/>
        </w:rPr>
        <w:t xml:space="preserve"> </w:t>
      </w:r>
      <w:r w:rsidR="00937935">
        <w:rPr>
          <w:rFonts w:cstheme="minorHAnsi"/>
          <w:color w:val="000000" w:themeColor="text1"/>
          <w:sz w:val="20"/>
          <w:szCs w:val="20"/>
        </w:rPr>
        <w:t>WHO and per-</w:t>
      </w:r>
      <w:r w:rsidR="00AB4F1E" w:rsidRPr="00FB15FA">
        <w:rPr>
          <w:rFonts w:cstheme="minorHAnsi"/>
          <w:color w:val="000000" w:themeColor="text1"/>
          <w:sz w:val="20"/>
          <w:szCs w:val="20"/>
        </w:rPr>
        <w:t>protocol definitions</w:t>
      </w:r>
      <w:r w:rsidR="00267949" w:rsidRPr="00FB15FA">
        <w:rPr>
          <w:rFonts w:cstheme="minorHAnsi"/>
          <w:color w:val="000000" w:themeColor="text1"/>
          <w:sz w:val="20"/>
          <w:szCs w:val="20"/>
        </w:rPr>
        <w:t>,</w:t>
      </w:r>
      <w:r w:rsidRPr="00FB15FA">
        <w:rPr>
          <w:rFonts w:cstheme="minorHAnsi"/>
          <w:color w:val="000000" w:themeColor="text1"/>
          <w:sz w:val="20"/>
          <w:szCs w:val="20"/>
        </w:rPr>
        <w:t xml:space="preserve"> followed by immune recovery in those patients in whom </w:t>
      </w:r>
      <w:r w:rsidR="00AB4F1E" w:rsidRPr="00FB15FA">
        <w:rPr>
          <w:rFonts w:cstheme="minorHAnsi"/>
          <w:color w:val="000000" w:themeColor="text1"/>
          <w:sz w:val="20"/>
          <w:szCs w:val="20"/>
        </w:rPr>
        <w:t xml:space="preserve">viral suppression was successful </w:t>
      </w:r>
      <w:r w:rsidR="00353E07" w:rsidRPr="00FB15FA">
        <w:rPr>
          <w:rFonts w:cstheme="minorHAnsi"/>
          <w:color w:val="000000" w:themeColor="text1"/>
          <w:sz w:val="20"/>
          <w:szCs w:val="20"/>
        </w:rPr>
        <w:t>following</w:t>
      </w:r>
      <w:r w:rsidR="00AB4F1E" w:rsidRPr="00FB15FA">
        <w:rPr>
          <w:rFonts w:cstheme="minorHAnsi"/>
          <w:color w:val="000000" w:themeColor="text1"/>
          <w:sz w:val="20"/>
          <w:szCs w:val="20"/>
        </w:rPr>
        <w:t xml:space="preserve"> </w:t>
      </w:r>
      <w:r w:rsidRPr="00FB15FA">
        <w:rPr>
          <w:rFonts w:cstheme="minorHAnsi"/>
          <w:color w:val="000000" w:themeColor="text1"/>
          <w:sz w:val="20"/>
          <w:szCs w:val="20"/>
        </w:rPr>
        <w:t>ARV</w:t>
      </w:r>
      <w:r w:rsidR="00AB4F1E" w:rsidRPr="00FB15FA">
        <w:rPr>
          <w:rFonts w:cstheme="minorHAnsi"/>
          <w:color w:val="000000" w:themeColor="text1"/>
          <w:sz w:val="20"/>
          <w:szCs w:val="20"/>
        </w:rPr>
        <w:t xml:space="preserve"> therapy</w:t>
      </w:r>
      <w:r w:rsidR="00353E07" w:rsidRPr="00FB15FA">
        <w:rPr>
          <w:rFonts w:cstheme="minorHAnsi"/>
          <w:color w:val="000000" w:themeColor="text1"/>
          <w:sz w:val="20"/>
          <w:szCs w:val="20"/>
        </w:rPr>
        <w:t xml:space="preserve"> initiation</w:t>
      </w:r>
      <w:r w:rsidRPr="00FB15FA">
        <w:rPr>
          <w:rFonts w:cstheme="minorHAnsi"/>
          <w:color w:val="000000" w:themeColor="text1"/>
          <w:sz w:val="20"/>
          <w:szCs w:val="20"/>
        </w:rPr>
        <w:t>.</w:t>
      </w:r>
      <w:r w:rsidR="00353E07" w:rsidRPr="00FB15FA">
        <w:rPr>
          <w:rFonts w:cstheme="minorHAnsi"/>
          <w:color w:val="000000" w:themeColor="text1"/>
          <w:sz w:val="20"/>
          <w:szCs w:val="20"/>
        </w:rPr>
        <w:t xml:space="preserve"> </w:t>
      </w:r>
      <w:r w:rsidR="00937935">
        <w:rPr>
          <w:rFonts w:cstheme="minorHAnsi"/>
          <w:color w:val="000000" w:themeColor="text1"/>
          <w:sz w:val="20"/>
          <w:szCs w:val="20"/>
        </w:rPr>
        <w:t>I</w:t>
      </w:r>
      <w:r w:rsidR="00353E07" w:rsidRPr="00FB15FA">
        <w:rPr>
          <w:rFonts w:cstheme="minorHAnsi"/>
          <w:color w:val="000000" w:themeColor="text1"/>
          <w:sz w:val="20"/>
          <w:szCs w:val="20"/>
        </w:rPr>
        <w:t xml:space="preserve">mmune recovery (i.e. gain in CD4 counts over time) </w:t>
      </w:r>
      <w:r w:rsidR="00937935">
        <w:rPr>
          <w:rFonts w:cstheme="minorHAnsi"/>
          <w:color w:val="000000" w:themeColor="text1"/>
          <w:sz w:val="20"/>
          <w:szCs w:val="20"/>
        </w:rPr>
        <w:t xml:space="preserve">was investigated </w:t>
      </w:r>
      <w:r w:rsidR="00353E07" w:rsidRPr="00FB15FA">
        <w:rPr>
          <w:rFonts w:cstheme="minorHAnsi"/>
          <w:color w:val="000000" w:themeColor="text1"/>
          <w:sz w:val="20"/>
          <w:szCs w:val="20"/>
        </w:rPr>
        <w:t xml:space="preserve">in terms of ‘viral burden’ in a similar way to a recent methodology </w:t>
      </w:r>
      <w:r w:rsidR="002503E3" w:rsidRPr="00FB15FA">
        <w:rPr>
          <w:rFonts w:cstheme="minorHAnsi"/>
          <w:color w:val="000000" w:themeColor="text1"/>
          <w:sz w:val="20"/>
          <w:szCs w:val="20"/>
        </w:rPr>
        <w:t>that was employed using</w:t>
      </w:r>
      <w:r w:rsidR="00353E07" w:rsidRPr="00FB15FA">
        <w:rPr>
          <w:rFonts w:cstheme="minorHAnsi"/>
          <w:color w:val="000000" w:themeColor="text1"/>
          <w:sz w:val="20"/>
          <w:szCs w:val="20"/>
        </w:rPr>
        <w:t xml:space="preserve"> first world data in which viral monitoring was more frequent than in our settings</w:t>
      </w:r>
      <w:r w:rsidR="00937935">
        <w:rPr>
          <w:rFonts w:cstheme="minorHAnsi"/>
          <w:color w:val="000000" w:themeColor="text1"/>
          <w:sz w:val="20"/>
          <w:szCs w:val="20"/>
        </w:rPr>
        <w:t xml:space="preserve"> [</w:t>
      </w:r>
      <w:r w:rsidR="00937935" w:rsidRPr="00FB15FA">
        <w:rPr>
          <w:rFonts w:cstheme="minorHAnsi"/>
          <w:color w:val="000000" w:themeColor="text1"/>
          <w:sz w:val="20"/>
          <w:szCs w:val="20"/>
        </w:rPr>
        <w:t>Marconi et al</w:t>
      </w:r>
      <w:r w:rsidR="00937935">
        <w:rPr>
          <w:rFonts w:cstheme="minorHAnsi"/>
          <w:color w:val="000000" w:themeColor="text1"/>
          <w:sz w:val="20"/>
          <w:szCs w:val="20"/>
        </w:rPr>
        <w:t>]</w:t>
      </w:r>
      <w:r w:rsidR="00353E07" w:rsidRPr="00FB15FA">
        <w:rPr>
          <w:rFonts w:cstheme="minorHAnsi"/>
          <w:color w:val="000000" w:themeColor="text1"/>
          <w:sz w:val="20"/>
          <w:szCs w:val="20"/>
        </w:rPr>
        <w:t xml:space="preserve">. </w:t>
      </w:r>
      <w:r w:rsidR="002503E3" w:rsidRPr="00FB15FA">
        <w:rPr>
          <w:rFonts w:cstheme="minorHAnsi"/>
          <w:color w:val="000000" w:themeColor="text1"/>
          <w:sz w:val="20"/>
          <w:szCs w:val="20"/>
        </w:rPr>
        <w:t>We wished</w:t>
      </w:r>
      <w:r w:rsidR="00353E07" w:rsidRPr="00FB15FA">
        <w:rPr>
          <w:rFonts w:cstheme="minorHAnsi"/>
          <w:color w:val="000000" w:themeColor="text1"/>
          <w:sz w:val="20"/>
          <w:szCs w:val="20"/>
        </w:rPr>
        <w:t xml:space="preserve"> to determine if similar findings </w:t>
      </w:r>
      <w:r w:rsidR="005F2D9E" w:rsidRPr="00FB15FA">
        <w:rPr>
          <w:rFonts w:cstheme="minorHAnsi"/>
          <w:color w:val="000000" w:themeColor="text1"/>
          <w:sz w:val="20"/>
          <w:szCs w:val="20"/>
        </w:rPr>
        <w:t>w</w:t>
      </w:r>
      <w:r w:rsidR="00353E07" w:rsidRPr="00FB15FA">
        <w:rPr>
          <w:rFonts w:cstheme="minorHAnsi"/>
          <w:color w:val="000000" w:themeColor="text1"/>
          <w:sz w:val="20"/>
          <w:szCs w:val="20"/>
        </w:rPr>
        <w:t xml:space="preserve">ould be </w:t>
      </w:r>
      <w:r w:rsidR="005F2D9E" w:rsidRPr="00FB15FA">
        <w:rPr>
          <w:rFonts w:cstheme="minorHAnsi"/>
          <w:color w:val="000000" w:themeColor="text1"/>
          <w:sz w:val="20"/>
          <w:szCs w:val="20"/>
        </w:rPr>
        <w:t>apparent</w:t>
      </w:r>
      <w:r w:rsidR="00353E07" w:rsidRPr="00FB15FA">
        <w:rPr>
          <w:rFonts w:cstheme="minorHAnsi"/>
          <w:color w:val="000000" w:themeColor="text1"/>
          <w:sz w:val="20"/>
          <w:szCs w:val="20"/>
        </w:rPr>
        <w:t xml:space="preserve"> in RL settings</w:t>
      </w:r>
      <w:r w:rsidR="005F2D9E" w:rsidRPr="00FB15FA">
        <w:rPr>
          <w:rFonts w:cstheme="minorHAnsi"/>
          <w:color w:val="000000" w:themeColor="text1"/>
          <w:sz w:val="20"/>
          <w:szCs w:val="20"/>
        </w:rPr>
        <w:t xml:space="preserve"> with less frequent viral load monitoring</w:t>
      </w:r>
      <w:r w:rsidR="00353E07" w:rsidRPr="00FB15FA">
        <w:rPr>
          <w:rFonts w:cstheme="minorHAnsi"/>
          <w:color w:val="000000" w:themeColor="text1"/>
          <w:sz w:val="20"/>
          <w:szCs w:val="20"/>
        </w:rPr>
        <w:t xml:space="preserve">. </w:t>
      </w:r>
      <w:r w:rsidRPr="00FB15FA">
        <w:rPr>
          <w:rFonts w:cstheme="minorHAnsi"/>
          <w:color w:val="000000" w:themeColor="text1"/>
          <w:sz w:val="20"/>
          <w:szCs w:val="20"/>
        </w:rPr>
        <w:t>We also examine the causality of the</w:t>
      </w:r>
      <w:r w:rsidR="00353E07" w:rsidRPr="00FB15FA">
        <w:rPr>
          <w:rFonts w:cstheme="minorHAnsi"/>
          <w:color w:val="000000" w:themeColor="text1"/>
          <w:sz w:val="20"/>
          <w:szCs w:val="20"/>
        </w:rPr>
        <w:t xml:space="preserve"> above</w:t>
      </w:r>
      <w:r w:rsidRPr="00FB15FA">
        <w:rPr>
          <w:rFonts w:cstheme="minorHAnsi"/>
          <w:color w:val="000000" w:themeColor="text1"/>
          <w:sz w:val="20"/>
          <w:szCs w:val="20"/>
        </w:rPr>
        <w:t xml:space="preserve"> ou</w:t>
      </w:r>
      <w:r w:rsidR="00857FEA" w:rsidRPr="00FB15FA">
        <w:rPr>
          <w:rFonts w:cstheme="minorHAnsi"/>
          <w:color w:val="000000" w:themeColor="text1"/>
          <w:sz w:val="20"/>
          <w:szCs w:val="20"/>
        </w:rPr>
        <w:t>t</w:t>
      </w:r>
      <w:r w:rsidRPr="00FB15FA">
        <w:rPr>
          <w:rFonts w:cstheme="minorHAnsi"/>
          <w:color w:val="000000" w:themeColor="text1"/>
          <w:sz w:val="20"/>
          <w:szCs w:val="20"/>
        </w:rPr>
        <w:t>comes</w:t>
      </w:r>
      <w:r w:rsidR="00353E07" w:rsidRPr="00FB15FA">
        <w:rPr>
          <w:rFonts w:cstheme="minorHAnsi"/>
          <w:color w:val="000000" w:themeColor="text1"/>
          <w:sz w:val="20"/>
          <w:szCs w:val="20"/>
        </w:rPr>
        <w:t xml:space="preserve"> addition</w:t>
      </w:r>
      <w:r w:rsidR="005F2D9E" w:rsidRPr="00FB15FA">
        <w:rPr>
          <w:rFonts w:cstheme="minorHAnsi"/>
          <w:color w:val="000000" w:themeColor="text1"/>
          <w:sz w:val="20"/>
          <w:szCs w:val="20"/>
        </w:rPr>
        <w:t>al</w:t>
      </w:r>
      <w:r w:rsidR="00353E07" w:rsidRPr="00FB15FA">
        <w:rPr>
          <w:rFonts w:cstheme="minorHAnsi"/>
          <w:color w:val="000000" w:themeColor="text1"/>
          <w:sz w:val="20"/>
          <w:szCs w:val="20"/>
        </w:rPr>
        <w:t xml:space="preserve"> to</w:t>
      </w:r>
      <w:r w:rsidRPr="00FB15FA">
        <w:rPr>
          <w:rFonts w:cstheme="minorHAnsi"/>
          <w:color w:val="000000" w:themeColor="text1"/>
          <w:sz w:val="20"/>
          <w:szCs w:val="20"/>
        </w:rPr>
        <w:t xml:space="preserve"> viral blip</w:t>
      </w:r>
      <w:r w:rsidR="00353E07" w:rsidRPr="00FB15FA">
        <w:rPr>
          <w:rFonts w:cstheme="minorHAnsi"/>
          <w:color w:val="000000" w:themeColor="text1"/>
          <w:sz w:val="20"/>
          <w:szCs w:val="20"/>
        </w:rPr>
        <w:t xml:space="preserve"> observation</w:t>
      </w:r>
      <w:r w:rsidRPr="00FB15FA">
        <w:rPr>
          <w:rFonts w:cstheme="minorHAnsi"/>
          <w:color w:val="000000" w:themeColor="text1"/>
          <w:sz w:val="20"/>
          <w:szCs w:val="20"/>
        </w:rPr>
        <w:t xml:space="preserve">s. </w:t>
      </w:r>
    </w:p>
    <w:p w:rsidR="00B7560A" w:rsidRPr="00FB15FA" w:rsidRDefault="00B7560A">
      <w:pPr>
        <w:rPr>
          <w:rFonts w:cstheme="minorHAnsi"/>
          <w:color w:val="000000" w:themeColor="text1"/>
          <w:sz w:val="20"/>
          <w:szCs w:val="20"/>
        </w:rPr>
      </w:pPr>
      <w:r w:rsidRPr="00FB15FA">
        <w:rPr>
          <w:rFonts w:cstheme="minorHAnsi"/>
          <w:color w:val="000000" w:themeColor="text1"/>
          <w:sz w:val="20"/>
          <w:szCs w:val="20"/>
        </w:rPr>
        <w:t>At a (near-</w:t>
      </w:r>
      <w:proofErr w:type="gramStart"/>
      <w:r w:rsidRPr="00FB15FA">
        <w:rPr>
          <w:rFonts w:cstheme="minorHAnsi"/>
          <w:color w:val="000000" w:themeColor="text1"/>
          <w:sz w:val="20"/>
          <w:szCs w:val="20"/>
        </w:rPr>
        <w:t>future ?</w:t>
      </w:r>
      <w:proofErr w:type="gramEnd"/>
      <w:r w:rsidRPr="00FB15FA">
        <w:rPr>
          <w:rFonts w:cstheme="minorHAnsi"/>
          <w:color w:val="000000" w:themeColor="text1"/>
          <w:sz w:val="20"/>
          <w:szCs w:val="20"/>
        </w:rPr>
        <w:t xml:space="preserve">) date we also make the de-identified data available online for those researchers wishing to conduct additional or complementary analyses.  </w:t>
      </w:r>
      <w:r w:rsidR="002413BB" w:rsidRPr="00FB15FA">
        <w:rPr>
          <w:rFonts w:cstheme="minorHAnsi"/>
          <w:color w:val="000000" w:themeColor="text1"/>
          <w:sz w:val="20"/>
          <w:szCs w:val="20"/>
        </w:rPr>
        <w:t xml:space="preserve">   </w:t>
      </w:r>
    </w:p>
    <w:p w:rsidR="00B7560A" w:rsidRPr="00FB15FA" w:rsidRDefault="00B7560A">
      <w:pPr>
        <w:rPr>
          <w:rFonts w:cstheme="minorHAnsi"/>
          <w:color w:val="000000" w:themeColor="text1"/>
          <w:sz w:val="20"/>
          <w:szCs w:val="20"/>
        </w:rPr>
      </w:pPr>
    </w:p>
    <w:p w:rsidR="00B7560A" w:rsidRPr="00FB15FA" w:rsidRDefault="00B7560A">
      <w:pPr>
        <w:rPr>
          <w:rFonts w:cstheme="minorHAnsi"/>
          <w:b/>
          <w:color w:val="000000" w:themeColor="text1"/>
          <w:sz w:val="20"/>
          <w:szCs w:val="20"/>
        </w:rPr>
      </w:pPr>
      <w:r w:rsidRPr="00FB15FA">
        <w:rPr>
          <w:rFonts w:cstheme="minorHAnsi"/>
          <w:b/>
          <w:color w:val="000000" w:themeColor="text1"/>
          <w:sz w:val="20"/>
          <w:szCs w:val="20"/>
        </w:rPr>
        <w:t>Methods</w:t>
      </w:r>
    </w:p>
    <w:p w:rsidR="00B7560A" w:rsidRPr="00FB15FA" w:rsidRDefault="00FB15FA">
      <w:pPr>
        <w:rPr>
          <w:rFonts w:cstheme="minorHAnsi"/>
          <w:color w:val="000000" w:themeColor="text1"/>
          <w:sz w:val="20"/>
          <w:szCs w:val="20"/>
        </w:rPr>
      </w:pPr>
      <w:r w:rsidRPr="00FB15FA">
        <w:rPr>
          <w:rFonts w:cstheme="minorHAnsi"/>
          <w:color w:val="000000" w:themeColor="text1"/>
          <w:sz w:val="20"/>
          <w:szCs w:val="20"/>
        </w:rPr>
        <w:t>Study design and population</w:t>
      </w:r>
    </w:p>
    <w:p w:rsidR="00FB15FA" w:rsidRPr="00FB15FA" w:rsidRDefault="00FB15FA">
      <w:pPr>
        <w:rPr>
          <w:rFonts w:cstheme="minorHAnsi"/>
          <w:color w:val="000000" w:themeColor="text1"/>
          <w:sz w:val="20"/>
          <w:szCs w:val="20"/>
        </w:rPr>
      </w:pPr>
      <w:r w:rsidRPr="00FB15FA">
        <w:rPr>
          <w:rFonts w:cstheme="minorHAnsi"/>
          <w:color w:val="000000" w:themeColor="text1"/>
          <w:sz w:val="20"/>
          <w:szCs w:val="20"/>
        </w:rPr>
        <w:t>Lab procedures</w:t>
      </w:r>
    </w:p>
    <w:p w:rsidR="00B7560A" w:rsidRPr="00FB15FA" w:rsidRDefault="00B7560A">
      <w:pPr>
        <w:rPr>
          <w:rFonts w:cstheme="minorHAnsi"/>
          <w:color w:val="000000" w:themeColor="text1"/>
          <w:sz w:val="20"/>
          <w:szCs w:val="20"/>
        </w:rPr>
      </w:pPr>
      <w:r w:rsidRPr="00FB15FA">
        <w:rPr>
          <w:rFonts w:cstheme="minorHAnsi"/>
          <w:color w:val="000000" w:themeColor="text1"/>
          <w:sz w:val="20"/>
          <w:szCs w:val="20"/>
        </w:rPr>
        <w:t>Statistical Methods</w:t>
      </w:r>
    </w:p>
    <w:p w:rsidR="00AB4F1E" w:rsidRPr="00FB15FA" w:rsidRDefault="00B7560A">
      <w:pPr>
        <w:rPr>
          <w:rFonts w:cstheme="minorHAnsi"/>
          <w:bCs/>
          <w:color w:val="000000" w:themeColor="text1"/>
        </w:rPr>
      </w:pPr>
      <w:r w:rsidRPr="00FB15FA">
        <w:rPr>
          <w:rFonts w:cstheme="minorHAnsi"/>
          <w:bCs/>
          <w:color w:val="000000" w:themeColor="text1"/>
        </w:rPr>
        <w:t xml:space="preserve">All data were entered into a Microsoft Excel 2010 </w:t>
      </w:r>
      <w:proofErr w:type="spellStart"/>
      <w:r w:rsidRPr="00FB15FA">
        <w:rPr>
          <w:rFonts w:cstheme="minorHAnsi"/>
          <w:bCs/>
          <w:color w:val="000000" w:themeColor="text1"/>
        </w:rPr>
        <w:t>spreadsheet</w:t>
      </w:r>
      <w:proofErr w:type="spellEnd"/>
      <w:r w:rsidRPr="00FB15FA">
        <w:rPr>
          <w:rFonts w:cstheme="minorHAnsi"/>
          <w:bCs/>
          <w:color w:val="000000" w:themeColor="text1"/>
        </w:rPr>
        <w:t xml:space="preserve"> and descriptive statistics calculated. </w:t>
      </w:r>
    </w:p>
    <w:p w:rsidR="003F0D0A" w:rsidRPr="00FB15FA" w:rsidRDefault="00AB4F1E">
      <w:pPr>
        <w:rPr>
          <w:rFonts w:cstheme="minorHAnsi"/>
          <w:bCs/>
          <w:color w:val="000000" w:themeColor="text1"/>
          <w:u w:val="single"/>
        </w:rPr>
      </w:pPr>
      <w:r w:rsidRPr="00FB15FA">
        <w:rPr>
          <w:rFonts w:cstheme="minorHAnsi"/>
          <w:bCs/>
          <w:color w:val="000000" w:themeColor="text1"/>
          <w:u w:val="single"/>
        </w:rPr>
        <w:t xml:space="preserve">Definitions </w:t>
      </w:r>
    </w:p>
    <w:p w:rsidR="00AB4F1E" w:rsidRPr="00FB15FA" w:rsidRDefault="003F0D0A">
      <w:pPr>
        <w:rPr>
          <w:rFonts w:cstheme="minorHAnsi"/>
          <w:bCs/>
          <w:color w:val="000000" w:themeColor="text1"/>
        </w:rPr>
      </w:pPr>
      <w:r w:rsidRPr="00FB15FA">
        <w:rPr>
          <w:rFonts w:cstheme="minorHAnsi"/>
          <w:bCs/>
          <w:color w:val="000000" w:themeColor="text1"/>
        </w:rPr>
        <w:t>F</w:t>
      </w:r>
      <w:r w:rsidR="00AB4F1E" w:rsidRPr="00FB15FA">
        <w:rPr>
          <w:rFonts w:cstheme="minorHAnsi"/>
          <w:bCs/>
          <w:color w:val="000000" w:themeColor="text1"/>
        </w:rPr>
        <w:t>ailure</w:t>
      </w:r>
      <w:r w:rsidRPr="00FB15FA">
        <w:rPr>
          <w:rFonts w:cstheme="minorHAnsi"/>
          <w:bCs/>
          <w:color w:val="000000" w:themeColor="text1"/>
        </w:rPr>
        <w:t>:</w:t>
      </w:r>
    </w:p>
    <w:p w:rsidR="003F0D0A" w:rsidRPr="00FB15FA" w:rsidRDefault="003F0D0A" w:rsidP="00AD0B81">
      <w:pPr>
        <w:pStyle w:val="ListParagraph"/>
        <w:numPr>
          <w:ilvl w:val="0"/>
          <w:numId w:val="4"/>
        </w:numPr>
        <w:autoSpaceDE w:val="0"/>
        <w:autoSpaceDN w:val="0"/>
        <w:adjustRightInd w:val="0"/>
        <w:spacing w:after="0" w:line="240" w:lineRule="auto"/>
        <w:rPr>
          <w:rFonts w:eastAsiaTheme="majorEastAsia" w:cstheme="minorHAnsi"/>
          <w:bCs/>
          <w:color w:val="000000" w:themeColor="text1"/>
        </w:rPr>
      </w:pPr>
      <w:r w:rsidRPr="00FB15FA">
        <w:rPr>
          <w:rFonts w:eastAsiaTheme="majorEastAsia" w:cstheme="minorHAnsi"/>
          <w:bCs/>
          <w:color w:val="000000" w:themeColor="text1"/>
        </w:rPr>
        <w:t>Per protocol</w:t>
      </w:r>
    </w:p>
    <w:p w:rsidR="003F0D0A" w:rsidRPr="00FB15FA" w:rsidRDefault="003F0D0A" w:rsidP="00AD0B81">
      <w:pPr>
        <w:pStyle w:val="ListParagraph"/>
        <w:numPr>
          <w:ilvl w:val="0"/>
          <w:numId w:val="4"/>
        </w:numPr>
        <w:autoSpaceDE w:val="0"/>
        <w:autoSpaceDN w:val="0"/>
        <w:adjustRightInd w:val="0"/>
        <w:spacing w:after="0" w:line="240" w:lineRule="auto"/>
        <w:rPr>
          <w:rFonts w:eastAsiaTheme="majorEastAsia" w:cstheme="minorHAnsi"/>
          <w:bCs/>
          <w:color w:val="000000" w:themeColor="text1"/>
        </w:rPr>
      </w:pPr>
    </w:p>
    <w:p w:rsidR="00AD0B81" w:rsidRPr="00FB15FA" w:rsidRDefault="00AD0B81" w:rsidP="00AD0B81">
      <w:pPr>
        <w:pStyle w:val="ListParagraph"/>
        <w:numPr>
          <w:ilvl w:val="0"/>
          <w:numId w:val="4"/>
        </w:numPr>
        <w:autoSpaceDE w:val="0"/>
        <w:autoSpaceDN w:val="0"/>
        <w:adjustRightInd w:val="0"/>
        <w:spacing w:after="0" w:line="240" w:lineRule="auto"/>
        <w:rPr>
          <w:rFonts w:eastAsiaTheme="majorEastAsia" w:cstheme="minorHAnsi"/>
          <w:bCs/>
          <w:color w:val="000000" w:themeColor="text1"/>
        </w:rPr>
      </w:pPr>
      <w:r w:rsidRPr="00FB15FA">
        <w:rPr>
          <w:rFonts w:eastAsiaTheme="majorEastAsia" w:cstheme="minorHAnsi"/>
          <w:bCs/>
          <w:color w:val="000000" w:themeColor="text1"/>
        </w:rPr>
        <w:t xml:space="preserve">CD4 failure </w:t>
      </w:r>
      <w:r w:rsidR="003F0D0A" w:rsidRPr="00FB15FA">
        <w:rPr>
          <w:rFonts w:eastAsiaTheme="majorEastAsia" w:cstheme="minorHAnsi"/>
          <w:bCs/>
          <w:color w:val="000000" w:themeColor="text1"/>
        </w:rPr>
        <w:t>by</w:t>
      </w:r>
      <w:r w:rsidRPr="00FB15FA">
        <w:rPr>
          <w:rFonts w:eastAsiaTheme="majorEastAsia" w:cstheme="minorHAnsi"/>
          <w:bCs/>
          <w:color w:val="000000" w:themeColor="text1"/>
        </w:rPr>
        <w:t xml:space="preserve"> WHO </w:t>
      </w:r>
      <w:r w:rsidR="003F0D0A" w:rsidRPr="00FB15FA">
        <w:rPr>
          <w:rFonts w:eastAsiaTheme="majorEastAsia" w:cstheme="minorHAnsi"/>
          <w:bCs/>
          <w:color w:val="000000" w:themeColor="text1"/>
        </w:rPr>
        <w:t xml:space="preserve">2010 </w:t>
      </w:r>
      <w:r w:rsidRPr="00FB15FA">
        <w:rPr>
          <w:rFonts w:eastAsiaTheme="majorEastAsia" w:cstheme="minorHAnsi"/>
          <w:bCs/>
          <w:color w:val="000000" w:themeColor="text1"/>
        </w:rPr>
        <w:t xml:space="preserve">criteria = </w:t>
      </w:r>
      <w:r w:rsidRPr="00FB15FA">
        <w:rPr>
          <w:rFonts w:cstheme="minorHAnsi"/>
          <w:color w:val="000000" w:themeColor="text1"/>
        </w:rPr>
        <w:t>Fall of CD4 count to baseline (or below) OR 50% fall from on-treatment peak value OR Persistent CD4 levels below 100 cells/mm3 (this is on page 50 Table12 of the 2010 WHO guidelines)</w:t>
      </w:r>
    </w:p>
    <w:p w:rsidR="00AD0B81" w:rsidRPr="00FB15FA" w:rsidRDefault="00AD0B81">
      <w:pPr>
        <w:rPr>
          <w:rFonts w:cstheme="minorHAnsi"/>
        </w:rPr>
      </w:pPr>
    </w:p>
    <w:p w:rsidR="0015716F" w:rsidRPr="00FB15FA" w:rsidRDefault="0015716F">
      <w:pPr>
        <w:rPr>
          <w:rFonts w:cstheme="minorHAnsi"/>
        </w:rPr>
      </w:pPr>
      <w:r w:rsidRPr="00FB15FA">
        <w:rPr>
          <w:rFonts w:cstheme="minorHAnsi"/>
        </w:rPr>
        <w:lastRenderedPageBreak/>
        <w:t xml:space="preserve">Viral suppression – a decrease of VL to </w:t>
      </w:r>
      <w:r w:rsidR="0080577B" w:rsidRPr="00FB15FA">
        <w:rPr>
          <w:rFonts w:cstheme="minorHAnsi"/>
        </w:rPr>
        <w:t xml:space="preserve">the lower limit of detection (or to blip </w:t>
      </w:r>
      <w:proofErr w:type="gramStart"/>
      <w:r w:rsidR="0080577B" w:rsidRPr="00FB15FA">
        <w:rPr>
          <w:rFonts w:cstheme="minorHAnsi"/>
        </w:rPr>
        <w:t>level ?</w:t>
      </w:r>
      <w:proofErr w:type="gramEnd"/>
      <w:r w:rsidR="0080577B" w:rsidRPr="00FB15FA">
        <w:rPr>
          <w:rFonts w:cstheme="minorHAnsi"/>
        </w:rPr>
        <w:t>) i.e. 50 copies/ml</w:t>
      </w:r>
    </w:p>
    <w:p w:rsidR="0015716F" w:rsidRPr="00FB15FA" w:rsidRDefault="0015716F" w:rsidP="0015716F">
      <w:pPr>
        <w:spacing w:after="0"/>
        <w:rPr>
          <w:rFonts w:cstheme="minorHAnsi"/>
        </w:rPr>
      </w:pPr>
      <w:r w:rsidRPr="00FB15FA">
        <w:rPr>
          <w:rFonts w:cstheme="minorHAnsi"/>
        </w:rPr>
        <w:t>•</w:t>
      </w:r>
      <w:r w:rsidRPr="00FB15FA">
        <w:rPr>
          <w:rFonts w:cstheme="minorHAnsi"/>
        </w:rPr>
        <w:tab/>
      </w:r>
      <w:proofErr w:type="gramStart"/>
      <w:r w:rsidRPr="00FB15FA">
        <w:rPr>
          <w:rFonts w:cstheme="minorHAnsi"/>
        </w:rPr>
        <w:t>within</w:t>
      </w:r>
      <w:proofErr w:type="gramEnd"/>
      <w:r w:rsidRPr="00FB15FA">
        <w:rPr>
          <w:rFonts w:cstheme="minorHAnsi"/>
        </w:rPr>
        <w:t xml:space="preserve"> &lt; 6 months</w:t>
      </w:r>
    </w:p>
    <w:p w:rsidR="0015716F" w:rsidRPr="00FB15FA" w:rsidRDefault="0015716F" w:rsidP="0015716F">
      <w:pPr>
        <w:spacing w:after="0"/>
        <w:rPr>
          <w:rFonts w:cstheme="minorHAnsi"/>
        </w:rPr>
      </w:pPr>
      <w:r w:rsidRPr="00FB15FA">
        <w:rPr>
          <w:rFonts w:cstheme="minorHAnsi"/>
        </w:rPr>
        <w:t>•</w:t>
      </w:r>
      <w:r w:rsidRPr="00FB15FA">
        <w:rPr>
          <w:rFonts w:cstheme="minorHAnsi"/>
        </w:rPr>
        <w:tab/>
      </w:r>
      <w:proofErr w:type="gramStart"/>
      <w:r w:rsidRPr="00FB15FA">
        <w:rPr>
          <w:rFonts w:cstheme="minorHAnsi"/>
        </w:rPr>
        <w:t>between</w:t>
      </w:r>
      <w:proofErr w:type="gramEnd"/>
      <w:r w:rsidRPr="00FB15FA">
        <w:rPr>
          <w:rFonts w:cstheme="minorHAnsi"/>
        </w:rPr>
        <w:t xml:space="preserve"> 6 &lt; 12 months</w:t>
      </w:r>
    </w:p>
    <w:p w:rsidR="0015716F" w:rsidRPr="00FB15FA" w:rsidRDefault="0015716F" w:rsidP="0015716F">
      <w:pPr>
        <w:spacing w:after="0"/>
        <w:rPr>
          <w:rFonts w:cstheme="minorHAnsi"/>
        </w:rPr>
      </w:pPr>
      <w:r w:rsidRPr="00FB15FA">
        <w:rPr>
          <w:rFonts w:cstheme="minorHAnsi"/>
        </w:rPr>
        <w:t>•</w:t>
      </w:r>
      <w:r w:rsidRPr="00FB15FA">
        <w:rPr>
          <w:rFonts w:cstheme="minorHAnsi"/>
        </w:rPr>
        <w:tab/>
      </w:r>
      <w:proofErr w:type="gramStart"/>
      <w:r w:rsidRPr="00FB15FA">
        <w:rPr>
          <w:rFonts w:cstheme="minorHAnsi"/>
        </w:rPr>
        <w:t>between</w:t>
      </w:r>
      <w:proofErr w:type="gramEnd"/>
      <w:r w:rsidRPr="00FB15FA">
        <w:rPr>
          <w:rFonts w:cstheme="minorHAnsi"/>
        </w:rPr>
        <w:t xml:space="preserve"> &gt;12 &lt; 60 months</w:t>
      </w:r>
    </w:p>
    <w:p w:rsidR="0015716F" w:rsidRPr="00FB15FA" w:rsidRDefault="0015716F">
      <w:pPr>
        <w:rPr>
          <w:rFonts w:cstheme="minorHAnsi"/>
        </w:rPr>
      </w:pPr>
    </w:p>
    <w:p w:rsidR="00AB4F1E" w:rsidRPr="00FB15FA" w:rsidRDefault="003F0D0A">
      <w:pPr>
        <w:rPr>
          <w:rFonts w:cstheme="minorHAnsi"/>
          <w:bCs/>
          <w:color w:val="000000" w:themeColor="text1"/>
        </w:rPr>
      </w:pPr>
      <w:r w:rsidRPr="00FB15FA">
        <w:rPr>
          <w:rFonts w:cstheme="minorHAnsi"/>
          <w:bCs/>
          <w:color w:val="000000" w:themeColor="text1"/>
        </w:rPr>
        <w:t>I</w:t>
      </w:r>
      <w:r w:rsidR="00AB4F1E" w:rsidRPr="00FB15FA">
        <w:rPr>
          <w:rFonts w:cstheme="minorHAnsi"/>
          <w:bCs/>
          <w:color w:val="000000" w:themeColor="text1"/>
        </w:rPr>
        <w:t>mmune recovery</w:t>
      </w:r>
      <w:r w:rsidRPr="00FB15FA">
        <w:rPr>
          <w:rFonts w:cstheme="minorHAnsi"/>
          <w:bCs/>
          <w:color w:val="000000" w:themeColor="text1"/>
        </w:rPr>
        <w:t>:</w:t>
      </w:r>
    </w:p>
    <w:p w:rsidR="0015716F" w:rsidRPr="00FB15FA" w:rsidRDefault="0015716F" w:rsidP="0015716F">
      <w:pPr>
        <w:spacing w:after="0"/>
        <w:rPr>
          <w:rFonts w:cstheme="minorHAnsi"/>
          <w:bCs/>
          <w:color w:val="000000" w:themeColor="text1"/>
        </w:rPr>
      </w:pPr>
      <w:r w:rsidRPr="00FB15FA">
        <w:rPr>
          <w:rFonts w:cstheme="minorHAnsi"/>
          <w:bCs/>
          <w:color w:val="000000" w:themeColor="text1"/>
        </w:rPr>
        <w:t>•</w:t>
      </w:r>
      <w:r w:rsidRPr="00FB15FA">
        <w:rPr>
          <w:rFonts w:cstheme="minorHAnsi"/>
          <w:bCs/>
          <w:color w:val="000000" w:themeColor="text1"/>
        </w:rPr>
        <w:tab/>
        <w:t>CD4 gained in &lt; 24 months</w:t>
      </w:r>
    </w:p>
    <w:p w:rsidR="0015716F" w:rsidRPr="00FB15FA" w:rsidRDefault="0015716F" w:rsidP="0015716F">
      <w:pPr>
        <w:spacing w:after="0"/>
        <w:rPr>
          <w:rFonts w:cstheme="minorHAnsi"/>
          <w:bCs/>
          <w:color w:val="000000" w:themeColor="text1"/>
        </w:rPr>
      </w:pPr>
      <w:r w:rsidRPr="00FB15FA">
        <w:rPr>
          <w:rFonts w:cstheme="minorHAnsi"/>
          <w:bCs/>
          <w:color w:val="000000" w:themeColor="text1"/>
        </w:rPr>
        <w:t>•</w:t>
      </w:r>
      <w:r w:rsidRPr="00FB15FA">
        <w:rPr>
          <w:rFonts w:cstheme="minorHAnsi"/>
          <w:bCs/>
          <w:color w:val="000000" w:themeColor="text1"/>
        </w:rPr>
        <w:tab/>
        <w:t>average individual CD4 during the period &gt; 24 &lt; 60 months</w:t>
      </w:r>
    </w:p>
    <w:p w:rsidR="0015716F" w:rsidRPr="00FB15FA" w:rsidRDefault="0015716F" w:rsidP="0015716F">
      <w:pPr>
        <w:spacing w:after="0"/>
        <w:rPr>
          <w:rFonts w:cstheme="minorHAnsi"/>
          <w:bCs/>
          <w:color w:val="000000" w:themeColor="text1"/>
        </w:rPr>
      </w:pPr>
      <w:r w:rsidRPr="00FB15FA">
        <w:rPr>
          <w:rFonts w:cstheme="minorHAnsi"/>
          <w:bCs/>
          <w:color w:val="000000" w:themeColor="text1"/>
        </w:rPr>
        <w:t>•</w:t>
      </w:r>
      <w:r w:rsidRPr="00FB15FA">
        <w:rPr>
          <w:rFonts w:cstheme="minorHAnsi"/>
          <w:bCs/>
          <w:color w:val="000000" w:themeColor="text1"/>
        </w:rPr>
        <w:tab/>
      </w:r>
      <w:proofErr w:type="gramStart"/>
      <w:r w:rsidRPr="00FB15FA">
        <w:rPr>
          <w:rFonts w:cstheme="minorHAnsi"/>
          <w:bCs/>
          <w:color w:val="000000" w:themeColor="text1"/>
        </w:rPr>
        <w:t>total</w:t>
      </w:r>
      <w:proofErr w:type="gramEnd"/>
      <w:r w:rsidRPr="00FB15FA">
        <w:rPr>
          <w:rFonts w:cstheme="minorHAnsi"/>
          <w:bCs/>
          <w:color w:val="000000" w:themeColor="text1"/>
        </w:rPr>
        <w:t xml:space="preserve"> CD4 gained from the baseline</w:t>
      </w:r>
    </w:p>
    <w:p w:rsidR="003F0D0A" w:rsidRPr="00FB15FA" w:rsidRDefault="003F0D0A" w:rsidP="003F0D0A">
      <w:pPr>
        <w:rPr>
          <w:rFonts w:cstheme="minorHAnsi"/>
          <w:bCs/>
          <w:color w:val="000000" w:themeColor="text1"/>
        </w:rPr>
      </w:pPr>
    </w:p>
    <w:p w:rsidR="00AB4F1E" w:rsidRPr="00FB15FA" w:rsidRDefault="00AB4F1E">
      <w:pPr>
        <w:rPr>
          <w:rFonts w:cstheme="minorHAnsi"/>
          <w:bCs/>
          <w:color w:val="000000" w:themeColor="text1"/>
        </w:rPr>
      </w:pPr>
      <w:r w:rsidRPr="00FB15FA">
        <w:rPr>
          <w:rFonts w:cstheme="minorHAnsi"/>
          <w:bCs/>
          <w:color w:val="000000" w:themeColor="text1"/>
        </w:rPr>
        <w:t xml:space="preserve">Definition/s of </w:t>
      </w:r>
      <w:r w:rsidR="00353E07" w:rsidRPr="00FB15FA">
        <w:rPr>
          <w:rFonts w:cstheme="minorHAnsi"/>
          <w:bCs/>
          <w:color w:val="000000" w:themeColor="text1"/>
        </w:rPr>
        <w:t xml:space="preserve">viral </w:t>
      </w:r>
      <w:r w:rsidRPr="00FB15FA">
        <w:rPr>
          <w:rFonts w:cstheme="minorHAnsi"/>
          <w:bCs/>
          <w:color w:val="000000" w:themeColor="text1"/>
        </w:rPr>
        <w:t>blips</w:t>
      </w:r>
      <w:ins w:id="2" w:author="CariVS" w:date="2013-02-06T12:49:00Z">
        <w:r w:rsidR="00A379E4">
          <w:rPr>
            <w:rFonts w:cstheme="minorHAnsi"/>
            <w:bCs/>
            <w:color w:val="000000" w:themeColor="text1"/>
          </w:rPr>
          <w:t xml:space="preserve"> – VL between 50 and 400</w:t>
        </w:r>
      </w:ins>
    </w:p>
    <w:p w:rsidR="00AB4F1E" w:rsidRPr="00FB15FA" w:rsidRDefault="00AB4F1E">
      <w:pPr>
        <w:rPr>
          <w:rFonts w:cstheme="minorHAnsi"/>
          <w:bCs/>
          <w:color w:val="000000" w:themeColor="text1"/>
        </w:rPr>
      </w:pPr>
      <w:r w:rsidRPr="00FB15FA">
        <w:rPr>
          <w:rFonts w:cstheme="minorHAnsi"/>
          <w:bCs/>
          <w:color w:val="000000" w:themeColor="text1"/>
        </w:rPr>
        <w:t>Calculation of Positive and Negative predictive values</w:t>
      </w:r>
    </w:p>
    <w:p w:rsidR="00AB4F1E" w:rsidRPr="00FB15FA" w:rsidRDefault="00AB4F1E">
      <w:pPr>
        <w:rPr>
          <w:rFonts w:cstheme="minorHAnsi"/>
          <w:bCs/>
          <w:color w:val="000000" w:themeColor="text1"/>
          <w:u w:val="single"/>
        </w:rPr>
      </w:pPr>
      <w:r w:rsidRPr="00FB15FA">
        <w:rPr>
          <w:rFonts w:cstheme="minorHAnsi"/>
          <w:bCs/>
          <w:color w:val="000000" w:themeColor="text1"/>
          <w:u w:val="single"/>
        </w:rPr>
        <w:t xml:space="preserve">Regression </w:t>
      </w:r>
      <w:proofErr w:type="spellStart"/>
      <w:r w:rsidR="00FB15FA" w:rsidRPr="00FB15FA">
        <w:rPr>
          <w:rFonts w:cstheme="minorHAnsi"/>
          <w:bCs/>
          <w:color w:val="000000" w:themeColor="text1"/>
          <w:u w:val="single"/>
        </w:rPr>
        <w:t>modeling</w:t>
      </w:r>
      <w:proofErr w:type="spellEnd"/>
      <w:r w:rsidR="00FB15FA" w:rsidRPr="00FB15FA">
        <w:rPr>
          <w:rFonts w:cstheme="minorHAnsi"/>
          <w:bCs/>
          <w:color w:val="000000" w:themeColor="text1"/>
          <w:u w:val="single"/>
        </w:rPr>
        <w:t xml:space="preserve"> procedures</w:t>
      </w:r>
    </w:p>
    <w:p w:rsidR="003827B2" w:rsidRPr="00FB15FA" w:rsidRDefault="003827B2">
      <w:pPr>
        <w:rPr>
          <w:rFonts w:cstheme="minorHAnsi"/>
          <w:bCs/>
          <w:color w:val="000000" w:themeColor="text1"/>
        </w:rPr>
      </w:pPr>
      <w:r w:rsidRPr="00FB15FA">
        <w:rPr>
          <w:rFonts w:cstheme="minorHAnsi"/>
          <w:bCs/>
          <w:color w:val="000000" w:themeColor="text1"/>
        </w:rPr>
        <w:t xml:space="preserve">Data was then imported </w:t>
      </w:r>
      <w:r w:rsidR="004F3A50" w:rsidRPr="00FB15FA">
        <w:rPr>
          <w:rFonts w:cstheme="minorHAnsi"/>
          <w:bCs/>
          <w:color w:val="000000" w:themeColor="text1"/>
        </w:rPr>
        <w:t>in</w:t>
      </w:r>
      <w:r w:rsidRPr="00FB15FA">
        <w:rPr>
          <w:rFonts w:cstheme="minorHAnsi"/>
          <w:bCs/>
          <w:color w:val="000000" w:themeColor="text1"/>
        </w:rPr>
        <w:t xml:space="preserve">to </w:t>
      </w:r>
      <w:proofErr w:type="spellStart"/>
      <w:r w:rsidRPr="00FB15FA">
        <w:rPr>
          <w:rFonts w:cstheme="minorHAnsi"/>
          <w:bCs/>
          <w:color w:val="000000" w:themeColor="text1"/>
        </w:rPr>
        <w:t>Stata</w:t>
      </w:r>
      <w:proofErr w:type="spellEnd"/>
      <w:r w:rsidR="004F3A50" w:rsidRPr="00FB15FA">
        <w:rPr>
          <w:rFonts w:cstheme="minorHAnsi"/>
          <w:bCs/>
          <w:color w:val="000000" w:themeColor="text1"/>
        </w:rPr>
        <w:t xml:space="preserve"> (</w:t>
      </w:r>
      <w:r w:rsidRPr="00FB15FA">
        <w:rPr>
          <w:rFonts w:cstheme="minorHAnsi"/>
          <w:bCs/>
          <w:color w:val="000000" w:themeColor="text1"/>
        </w:rPr>
        <w:t>SE version 12</w:t>
      </w:r>
      <w:r w:rsidR="004F3A50" w:rsidRPr="00FB15FA">
        <w:rPr>
          <w:rFonts w:cstheme="minorHAnsi"/>
          <w:bCs/>
          <w:color w:val="000000" w:themeColor="text1"/>
        </w:rPr>
        <w:t>)</w:t>
      </w:r>
      <w:r w:rsidRPr="00FB15FA">
        <w:rPr>
          <w:rFonts w:cstheme="minorHAnsi"/>
          <w:bCs/>
          <w:color w:val="000000" w:themeColor="text1"/>
        </w:rPr>
        <w:t xml:space="preserve">. </w:t>
      </w:r>
    </w:p>
    <w:p w:rsidR="003827B2" w:rsidRPr="00FB15FA" w:rsidRDefault="003827B2">
      <w:pPr>
        <w:rPr>
          <w:rFonts w:cstheme="minorHAnsi"/>
          <w:bCs/>
          <w:color w:val="000000" w:themeColor="text1"/>
        </w:rPr>
      </w:pPr>
      <w:r w:rsidRPr="00FB15FA">
        <w:rPr>
          <w:rFonts w:cstheme="minorHAnsi"/>
          <w:bCs/>
          <w:color w:val="000000" w:themeColor="text1"/>
        </w:rPr>
        <w:t xml:space="preserve">CD4 values were </w:t>
      </w:r>
      <w:r w:rsidR="004F3A50" w:rsidRPr="00FB15FA">
        <w:rPr>
          <w:rFonts w:cstheme="minorHAnsi"/>
          <w:bCs/>
          <w:color w:val="000000" w:themeColor="text1"/>
        </w:rPr>
        <w:t xml:space="preserve">square root </w:t>
      </w:r>
      <w:r w:rsidRPr="00FB15FA">
        <w:rPr>
          <w:rFonts w:cstheme="minorHAnsi"/>
          <w:bCs/>
          <w:color w:val="000000" w:themeColor="text1"/>
        </w:rPr>
        <w:t xml:space="preserve">transformed </w:t>
      </w:r>
      <w:r w:rsidR="004F3A50" w:rsidRPr="00FB15FA">
        <w:rPr>
          <w:rFonts w:cstheme="minorHAnsi"/>
          <w:bCs/>
          <w:color w:val="000000" w:themeColor="text1"/>
        </w:rPr>
        <w:t>to ensure distributional</w:t>
      </w:r>
      <w:r w:rsidRPr="00FB15FA">
        <w:rPr>
          <w:rFonts w:cstheme="minorHAnsi"/>
          <w:bCs/>
          <w:color w:val="000000" w:themeColor="text1"/>
        </w:rPr>
        <w:t xml:space="preserve"> normality.</w:t>
      </w:r>
    </w:p>
    <w:p w:rsidR="00AA405E" w:rsidRPr="00FB15FA" w:rsidRDefault="00AB4F1E">
      <w:pPr>
        <w:rPr>
          <w:rFonts w:cstheme="minorHAnsi"/>
          <w:bCs/>
          <w:color w:val="000000" w:themeColor="text1"/>
        </w:rPr>
      </w:pPr>
      <w:r w:rsidRPr="00FB15FA">
        <w:rPr>
          <w:rFonts w:cstheme="minorHAnsi"/>
          <w:bCs/>
          <w:color w:val="000000" w:themeColor="text1"/>
        </w:rPr>
        <w:t xml:space="preserve">For (binary) failure </w:t>
      </w:r>
      <w:r w:rsidR="003827B2" w:rsidRPr="00FB15FA">
        <w:rPr>
          <w:rFonts w:cstheme="minorHAnsi"/>
          <w:bCs/>
          <w:color w:val="000000" w:themeColor="text1"/>
        </w:rPr>
        <w:t xml:space="preserve">outcomes </w:t>
      </w:r>
      <w:r w:rsidRPr="00FB15FA">
        <w:rPr>
          <w:rFonts w:cstheme="minorHAnsi"/>
          <w:bCs/>
          <w:color w:val="000000" w:themeColor="text1"/>
        </w:rPr>
        <w:t xml:space="preserve">– population based models in the form of robust GEE with time-dependent covariates </w:t>
      </w:r>
      <w:r w:rsidR="00AA405E" w:rsidRPr="00FB15FA">
        <w:rPr>
          <w:rFonts w:cstheme="minorHAnsi"/>
          <w:bCs/>
          <w:color w:val="000000" w:themeColor="text1"/>
        </w:rPr>
        <w:t xml:space="preserve">(i.e. either viral load over time for immunological failure or CD4 over time for viral failure) </w:t>
      </w:r>
      <w:r w:rsidR="003827B2" w:rsidRPr="00FB15FA">
        <w:rPr>
          <w:rFonts w:cstheme="minorHAnsi"/>
          <w:bCs/>
          <w:color w:val="000000" w:themeColor="text1"/>
        </w:rPr>
        <w:t xml:space="preserve">specified </w:t>
      </w:r>
      <w:r w:rsidR="00AA405E" w:rsidRPr="00FB15FA">
        <w:rPr>
          <w:rFonts w:cstheme="minorHAnsi"/>
          <w:bCs/>
          <w:color w:val="000000" w:themeColor="text1"/>
        </w:rPr>
        <w:t>with an autoregressive1 covariance matrix.</w:t>
      </w:r>
      <w:r w:rsidR="004F3A50" w:rsidRPr="00FB15FA">
        <w:rPr>
          <w:rFonts w:cstheme="minorHAnsi"/>
          <w:bCs/>
          <w:color w:val="000000" w:themeColor="text1"/>
        </w:rPr>
        <w:t xml:space="preserve"> </w:t>
      </w:r>
      <w:proofErr w:type="gramStart"/>
      <w:r w:rsidR="004F3A50" w:rsidRPr="00FB15FA">
        <w:rPr>
          <w:rFonts w:cstheme="minorHAnsi"/>
          <w:bCs/>
          <w:color w:val="000000" w:themeColor="text1"/>
        </w:rPr>
        <w:t>i.e</w:t>
      </w:r>
      <w:proofErr w:type="gramEnd"/>
      <w:r w:rsidR="004F3A50" w:rsidRPr="00FB15FA">
        <w:rPr>
          <w:rFonts w:cstheme="minorHAnsi"/>
          <w:bCs/>
          <w:color w:val="000000" w:themeColor="text1"/>
        </w:rPr>
        <w:t xml:space="preserve">. the </w:t>
      </w:r>
      <w:proofErr w:type="spellStart"/>
      <w:r w:rsidR="004F3A50" w:rsidRPr="00FB15FA">
        <w:rPr>
          <w:rFonts w:cstheme="minorHAnsi"/>
          <w:bCs/>
          <w:color w:val="000000" w:themeColor="text1"/>
        </w:rPr>
        <w:t>xtgee</w:t>
      </w:r>
      <w:proofErr w:type="spellEnd"/>
      <w:r w:rsidR="004F3A50" w:rsidRPr="00FB15FA">
        <w:rPr>
          <w:rFonts w:cstheme="minorHAnsi"/>
          <w:bCs/>
          <w:color w:val="000000" w:themeColor="text1"/>
        </w:rPr>
        <w:t xml:space="preserve"> command in </w:t>
      </w:r>
      <w:proofErr w:type="spellStart"/>
      <w:r w:rsidR="004F3A50" w:rsidRPr="00FB15FA">
        <w:rPr>
          <w:rFonts w:cstheme="minorHAnsi"/>
          <w:bCs/>
          <w:color w:val="000000" w:themeColor="text1"/>
        </w:rPr>
        <w:t>Stata</w:t>
      </w:r>
      <w:proofErr w:type="spellEnd"/>
    </w:p>
    <w:p w:rsidR="004F3A50" w:rsidRPr="00FB15FA" w:rsidRDefault="00AA405E">
      <w:pPr>
        <w:rPr>
          <w:rFonts w:cstheme="minorHAnsi"/>
          <w:bCs/>
          <w:color w:val="000000" w:themeColor="text1"/>
        </w:rPr>
      </w:pPr>
      <w:r w:rsidRPr="00FB15FA">
        <w:rPr>
          <w:rFonts w:cstheme="minorHAnsi"/>
          <w:bCs/>
          <w:color w:val="000000" w:themeColor="text1"/>
        </w:rPr>
        <w:t>For (</w:t>
      </w:r>
      <w:r w:rsidR="003827B2" w:rsidRPr="00FB15FA">
        <w:rPr>
          <w:rFonts w:cstheme="minorHAnsi"/>
          <w:bCs/>
          <w:color w:val="000000" w:themeColor="text1"/>
        </w:rPr>
        <w:t>continuous) immune recovery outcomes line</w:t>
      </w:r>
      <w:r w:rsidR="004F3A50" w:rsidRPr="00FB15FA">
        <w:rPr>
          <w:rFonts w:cstheme="minorHAnsi"/>
          <w:bCs/>
          <w:color w:val="000000" w:themeColor="text1"/>
        </w:rPr>
        <w:t>a</w:t>
      </w:r>
      <w:r w:rsidR="003827B2" w:rsidRPr="00FB15FA">
        <w:rPr>
          <w:rFonts w:cstheme="minorHAnsi"/>
          <w:bCs/>
          <w:color w:val="000000" w:themeColor="text1"/>
        </w:rPr>
        <w:t xml:space="preserve">r regression </w:t>
      </w:r>
      <w:r w:rsidR="004F3A50" w:rsidRPr="00FB15FA">
        <w:rPr>
          <w:rFonts w:cstheme="minorHAnsi"/>
          <w:bCs/>
          <w:color w:val="000000" w:themeColor="text1"/>
        </w:rPr>
        <w:t xml:space="preserve">(the regress command in </w:t>
      </w:r>
      <w:proofErr w:type="spellStart"/>
      <w:r w:rsidR="004F3A50" w:rsidRPr="00FB15FA">
        <w:rPr>
          <w:rFonts w:cstheme="minorHAnsi"/>
          <w:bCs/>
          <w:color w:val="000000" w:themeColor="text1"/>
        </w:rPr>
        <w:t>Stata</w:t>
      </w:r>
      <w:proofErr w:type="spellEnd"/>
      <w:r w:rsidR="004F3A50" w:rsidRPr="00FB15FA">
        <w:rPr>
          <w:rFonts w:cstheme="minorHAnsi"/>
          <w:bCs/>
          <w:color w:val="000000" w:themeColor="text1"/>
        </w:rPr>
        <w:t xml:space="preserve">) was used. </w:t>
      </w:r>
    </w:p>
    <w:p w:rsidR="004B3EAD" w:rsidRDefault="000C27CF" w:rsidP="004B3EAD">
      <w:pPr>
        <w:rPr>
          <w:ins w:id="3" w:author="User" w:date="2013-06-14T11:50:00Z"/>
          <w:rFonts w:cstheme="minorHAnsi"/>
          <w:sz w:val="20"/>
          <w:szCs w:val="20"/>
        </w:rPr>
      </w:pPr>
      <w:r w:rsidRPr="00FB15FA">
        <w:rPr>
          <w:rFonts w:cstheme="minorHAnsi"/>
        </w:rPr>
        <w:t xml:space="preserve">Age, owing to </w:t>
      </w:r>
      <w:r w:rsidRPr="00FB15FA">
        <w:rPr>
          <w:rFonts w:cstheme="minorHAnsi"/>
          <w:i/>
        </w:rPr>
        <w:t>known</w:t>
      </w:r>
      <w:r w:rsidRPr="00FB15FA">
        <w:rPr>
          <w:rFonts w:cstheme="minorHAnsi"/>
        </w:rPr>
        <w:t xml:space="preserve"> CD4 recovery dependency [ref?] and sex, owing to </w:t>
      </w:r>
      <w:r w:rsidRPr="00FB15FA">
        <w:rPr>
          <w:rFonts w:cstheme="minorHAnsi"/>
          <w:i/>
        </w:rPr>
        <w:t>known</w:t>
      </w:r>
      <w:r w:rsidRPr="00FB15FA">
        <w:rPr>
          <w:rFonts w:cstheme="minorHAnsi"/>
        </w:rPr>
        <w:t xml:space="preserve"> adherence differences [ref?] were included by default. </w:t>
      </w:r>
      <w:ins w:id="4" w:author="User" w:date="2013-06-14T11:50:00Z">
        <w:r w:rsidR="004B3EAD">
          <w:rPr>
            <w:rFonts w:cstheme="minorHAnsi"/>
            <w:sz w:val="20"/>
            <w:szCs w:val="20"/>
          </w:rPr>
          <w:t xml:space="preserve">Our regression was </w:t>
        </w:r>
        <w:r w:rsidR="004B3EAD" w:rsidRPr="00D67B94">
          <w:rPr>
            <w:rFonts w:cstheme="minorHAnsi"/>
            <w:i/>
            <w:sz w:val="20"/>
            <w:szCs w:val="20"/>
          </w:rPr>
          <w:t>directed</w:t>
        </w:r>
        <w:r w:rsidR="004B3EAD">
          <w:rPr>
            <w:rFonts w:cstheme="minorHAnsi"/>
            <w:sz w:val="20"/>
            <w:szCs w:val="20"/>
          </w:rPr>
          <w:t xml:space="preserve"> </w:t>
        </w:r>
      </w:ins>
      <w:ins w:id="5" w:author="User" w:date="2013-06-14T11:51:00Z">
        <w:r w:rsidR="004B3EAD">
          <w:rPr>
            <w:rFonts w:cstheme="minorHAnsi"/>
            <w:sz w:val="20"/>
            <w:szCs w:val="20"/>
          </w:rPr>
          <w:t xml:space="preserve">in terms </w:t>
        </w:r>
      </w:ins>
      <w:ins w:id="6" w:author="User" w:date="2013-06-14T14:58:00Z">
        <w:r w:rsidR="0004425C">
          <w:rPr>
            <w:rFonts w:cstheme="minorHAnsi"/>
            <w:sz w:val="20"/>
            <w:szCs w:val="20"/>
          </w:rPr>
          <w:t>o</w:t>
        </w:r>
      </w:ins>
      <w:ins w:id="7" w:author="User" w:date="2013-06-14T11:51:00Z">
        <w:r w:rsidR="004B3EAD">
          <w:rPr>
            <w:rFonts w:cstheme="minorHAnsi"/>
            <w:sz w:val="20"/>
            <w:szCs w:val="20"/>
          </w:rPr>
          <w:t xml:space="preserve">f using </w:t>
        </w:r>
      </w:ins>
      <w:ins w:id="8" w:author="User" w:date="2013-06-14T11:50:00Z">
        <w:r w:rsidR="004B3EAD">
          <w:rPr>
            <w:rFonts w:cstheme="minorHAnsi"/>
            <w:sz w:val="20"/>
            <w:szCs w:val="20"/>
          </w:rPr>
          <w:t>variables of clinical interest</w:t>
        </w:r>
      </w:ins>
      <w:ins w:id="9" w:author="User" w:date="2013-06-14T14:58:00Z">
        <w:r w:rsidR="0004425C">
          <w:rPr>
            <w:rFonts w:cstheme="minorHAnsi"/>
            <w:sz w:val="20"/>
            <w:szCs w:val="20"/>
          </w:rPr>
          <w:t xml:space="preserve"> that were comparable to that defined by Marconi et al</w:t>
        </w:r>
      </w:ins>
      <w:ins w:id="10" w:author="User" w:date="2013-06-14T11:51:00Z">
        <w:r w:rsidR="004B3EAD">
          <w:rPr>
            <w:rFonts w:cstheme="minorHAnsi"/>
            <w:sz w:val="20"/>
            <w:szCs w:val="20"/>
          </w:rPr>
          <w:t>,</w:t>
        </w:r>
      </w:ins>
      <w:ins w:id="11" w:author="User" w:date="2013-06-14T11:50:00Z">
        <w:r w:rsidR="004B3EAD">
          <w:rPr>
            <w:rFonts w:cstheme="minorHAnsi"/>
            <w:sz w:val="20"/>
            <w:szCs w:val="20"/>
          </w:rPr>
          <w:t xml:space="preserve"> rather than by </w:t>
        </w:r>
      </w:ins>
      <w:ins w:id="12" w:author="User" w:date="2013-06-14T11:51:00Z">
        <w:r w:rsidR="004B3EAD">
          <w:rPr>
            <w:rFonts w:cstheme="minorHAnsi"/>
            <w:sz w:val="20"/>
            <w:szCs w:val="20"/>
          </w:rPr>
          <w:t xml:space="preserve">selection procedures </w:t>
        </w:r>
      </w:ins>
      <w:ins w:id="13" w:author="User" w:date="2013-06-14T11:52:00Z">
        <w:r w:rsidR="004B3EAD">
          <w:rPr>
            <w:rFonts w:cstheme="minorHAnsi"/>
            <w:sz w:val="20"/>
            <w:szCs w:val="20"/>
          </w:rPr>
          <w:t>b</w:t>
        </w:r>
      </w:ins>
      <w:ins w:id="14" w:author="User" w:date="2013-06-14T11:51:00Z">
        <w:r w:rsidR="004B3EAD">
          <w:rPr>
            <w:rFonts w:cstheme="minorHAnsi"/>
            <w:sz w:val="20"/>
            <w:szCs w:val="20"/>
          </w:rPr>
          <w:t xml:space="preserve">ased on </w:t>
        </w:r>
      </w:ins>
      <w:ins w:id="15" w:author="User" w:date="2013-06-14T11:50:00Z">
        <w:r w:rsidR="004B3EAD">
          <w:rPr>
            <w:rFonts w:cstheme="minorHAnsi"/>
            <w:sz w:val="20"/>
            <w:szCs w:val="20"/>
          </w:rPr>
          <w:t xml:space="preserve">pure statistical criteria. </w:t>
        </w:r>
      </w:ins>
    </w:p>
    <w:p w:rsidR="004B3EAD" w:rsidRDefault="004B3EAD" w:rsidP="000C27CF">
      <w:pPr>
        <w:contextualSpacing/>
        <w:rPr>
          <w:ins w:id="16" w:author="User" w:date="2013-06-14T11:51:00Z"/>
          <w:rFonts w:cstheme="minorHAnsi"/>
        </w:rPr>
      </w:pPr>
      <w:ins w:id="17" w:author="User" w:date="2013-06-14T11:51:00Z">
        <w:r>
          <w:rPr>
            <w:rFonts w:cstheme="minorHAnsi"/>
          </w:rPr>
          <w:t xml:space="preserve">Statistical criteria that were used: </w:t>
        </w:r>
      </w:ins>
      <w:r w:rsidR="000C27CF" w:rsidRPr="00FB15FA">
        <w:rPr>
          <w:rFonts w:cstheme="minorHAnsi"/>
        </w:rPr>
        <w:t>Variables were excluded if their coefficient (</w:t>
      </w:r>
      <w:r w:rsidR="000C27CF" w:rsidRPr="00FB15FA">
        <w:rPr>
          <w:rFonts w:cstheme="minorHAnsi"/>
          <w:color w:val="000000" w:themeColor="text1"/>
        </w:rPr>
        <w:t>β</w:t>
      </w:r>
      <w:r w:rsidR="000C27CF" w:rsidRPr="00FB15FA">
        <w:rPr>
          <w:rFonts w:cstheme="minorHAnsi"/>
        </w:rPr>
        <w:t>) was very small, i.e. with a confidence interval some distance away from a no-effect position (zero), and had a large p-value (i.e. &gt; 0.1). Variables were retained if their p-value was small (i.e. &lt; 0.1), or where the coefficient (</w:t>
      </w:r>
      <w:r w:rsidR="000C27CF" w:rsidRPr="00FB15FA">
        <w:rPr>
          <w:rFonts w:cstheme="minorHAnsi"/>
          <w:color w:val="000000" w:themeColor="text1"/>
        </w:rPr>
        <w:t>β</w:t>
      </w:r>
      <w:r w:rsidR="000C27CF" w:rsidRPr="00FB15FA">
        <w:rPr>
          <w:rFonts w:cstheme="minorHAnsi"/>
        </w:rPr>
        <w:t>) was large (i.e. of great effect).</w:t>
      </w:r>
    </w:p>
    <w:p w:rsidR="004B3EAD" w:rsidRDefault="004B3EAD" w:rsidP="000C27CF">
      <w:pPr>
        <w:contextualSpacing/>
        <w:rPr>
          <w:ins w:id="18" w:author="User" w:date="2013-06-14T11:51:00Z"/>
          <w:rFonts w:cstheme="minorHAnsi"/>
        </w:rPr>
      </w:pPr>
    </w:p>
    <w:p w:rsidR="000C27CF" w:rsidRDefault="000C27CF" w:rsidP="000C27CF">
      <w:pPr>
        <w:contextualSpacing/>
        <w:rPr>
          <w:ins w:id="19" w:author="User" w:date="2013-06-14T11:52:00Z"/>
          <w:rFonts w:cstheme="minorHAnsi"/>
          <w:u w:val="single"/>
        </w:rPr>
      </w:pPr>
      <w:r w:rsidRPr="00FB15FA">
        <w:rPr>
          <w:rFonts w:cstheme="minorHAnsi"/>
        </w:rPr>
        <w:t xml:space="preserve"> In that the above models were defined using cohort rather than RCT data they were predictive rather than causal in a nature and an overall </w:t>
      </w:r>
      <w:r w:rsidRPr="00FB15FA">
        <w:rPr>
          <w:rFonts w:cstheme="minorHAnsi"/>
          <w:i/>
        </w:rPr>
        <w:t>variable-inclusive</w:t>
      </w:r>
      <w:r w:rsidRPr="00FB15FA">
        <w:rPr>
          <w:rFonts w:cstheme="minorHAnsi"/>
        </w:rPr>
        <w:t xml:space="preserve"> strategy was followed. </w:t>
      </w:r>
      <w:r w:rsidRPr="004B3EAD">
        <w:rPr>
          <w:rFonts w:cstheme="minorHAnsi"/>
          <w:u w:val="single"/>
          <w:rPrChange w:id="20" w:author="User" w:date="2013-06-14T11:52:00Z">
            <w:rPr>
              <w:rFonts w:cstheme="minorHAnsi"/>
            </w:rPr>
          </w:rPrChange>
        </w:rPr>
        <w:t xml:space="preserve">For the same reason we do not present exhaustive goodness-of-fit model diagnostic results. </w:t>
      </w:r>
    </w:p>
    <w:p w:rsidR="004B3EAD" w:rsidRDefault="004B3EAD" w:rsidP="000C27CF">
      <w:pPr>
        <w:contextualSpacing/>
        <w:rPr>
          <w:ins w:id="21" w:author="User" w:date="2013-06-14T11:52:00Z"/>
          <w:rFonts w:cstheme="minorHAnsi"/>
          <w:u w:val="single"/>
        </w:rPr>
      </w:pPr>
    </w:p>
    <w:p w:rsidR="004B3EAD" w:rsidRPr="004B3EAD" w:rsidRDefault="004B3EAD" w:rsidP="000C27CF">
      <w:pPr>
        <w:contextualSpacing/>
        <w:rPr>
          <w:rFonts w:cstheme="minorHAnsi"/>
          <w:u w:val="single"/>
          <w:rPrChange w:id="22" w:author="User" w:date="2013-06-14T11:52:00Z">
            <w:rPr>
              <w:rFonts w:cstheme="minorHAnsi"/>
            </w:rPr>
          </w:rPrChange>
        </w:rPr>
      </w:pPr>
      <w:ins w:id="23" w:author="User" w:date="2013-06-14T11:52:00Z">
        <w:r>
          <w:rPr>
            <w:rFonts w:cstheme="minorHAnsi"/>
            <w:u w:val="single"/>
          </w:rPr>
          <w:t>Could look</w:t>
        </w:r>
      </w:ins>
      <w:ins w:id="24" w:author="User" w:date="2013-06-14T11:53:00Z">
        <w:r>
          <w:rPr>
            <w:rFonts w:cstheme="minorHAnsi"/>
            <w:u w:val="single"/>
          </w:rPr>
          <w:t xml:space="preserve"> </w:t>
        </w:r>
      </w:ins>
      <w:ins w:id="25" w:author="User" w:date="2013-06-14T11:52:00Z">
        <w:r>
          <w:rPr>
            <w:rFonts w:cstheme="minorHAnsi"/>
            <w:u w:val="single"/>
          </w:rPr>
          <w:t>at residuals</w:t>
        </w:r>
      </w:ins>
      <w:ins w:id="26" w:author="User" w:date="2013-06-14T11:53:00Z">
        <w:r>
          <w:rPr>
            <w:rFonts w:cstheme="minorHAnsi"/>
            <w:u w:val="single"/>
          </w:rPr>
          <w:t xml:space="preserve"> and also the </w:t>
        </w:r>
      </w:ins>
      <w:ins w:id="27" w:author="User" w:date="2013-06-14T11:54:00Z">
        <w:r>
          <w:rPr>
            <w:rFonts w:cstheme="minorHAnsi"/>
            <w:u w:val="single"/>
          </w:rPr>
          <w:t>‘</w:t>
        </w:r>
      </w:ins>
      <w:ins w:id="28" w:author="User" w:date="2013-06-14T11:53:00Z">
        <w:r>
          <w:rPr>
            <w:rFonts w:cstheme="minorHAnsi"/>
            <w:u w:val="single"/>
          </w:rPr>
          <w:t>predict</w:t>
        </w:r>
      </w:ins>
      <w:ins w:id="29" w:author="User" w:date="2013-06-14T11:54:00Z">
        <w:r>
          <w:rPr>
            <w:rFonts w:cstheme="minorHAnsi"/>
            <w:u w:val="single"/>
          </w:rPr>
          <w:t>’</w:t>
        </w:r>
      </w:ins>
      <w:ins w:id="30" w:author="User" w:date="2013-06-14T11:53:00Z">
        <w:r>
          <w:rPr>
            <w:rFonts w:cstheme="minorHAnsi"/>
            <w:u w:val="single"/>
          </w:rPr>
          <w:t xml:space="preserve"> function to draw curves by CD4 initiation category….. </w:t>
        </w:r>
      </w:ins>
      <w:ins w:id="31" w:author="User" w:date="2013-06-14T11:52:00Z">
        <w:r>
          <w:rPr>
            <w:rFonts w:cstheme="minorHAnsi"/>
            <w:u w:val="single"/>
          </w:rPr>
          <w:t xml:space="preserve"> </w:t>
        </w:r>
      </w:ins>
    </w:p>
    <w:p w:rsidR="00FB15FA" w:rsidRDefault="00FB15FA">
      <w:pPr>
        <w:rPr>
          <w:ins w:id="32" w:author="User" w:date="2013-06-14T11:49:00Z"/>
          <w:rFonts w:cstheme="minorHAnsi"/>
          <w:sz w:val="20"/>
          <w:szCs w:val="20"/>
        </w:rPr>
      </w:pPr>
    </w:p>
    <w:p w:rsidR="004B3EAD" w:rsidDel="004B3EAD" w:rsidRDefault="004B3EAD">
      <w:pPr>
        <w:rPr>
          <w:del w:id="33" w:author="User" w:date="2013-06-14T11:50:00Z"/>
          <w:rFonts w:cstheme="minorHAnsi"/>
          <w:sz w:val="20"/>
          <w:szCs w:val="20"/>
        </w:rPr>
      </w:pPr>
    </w:p>
    <w:p w:rsidR="00FB15FA" w:rsidRDefault="00FB15FA">
      <w:pPr>
        <w:rPr>
          <w:rFonts w:cstheme="minorHAnsi"/>
          <w:sz w:val="20"/>
          <w:szCs w:val="20"/>
        </w:rPr>
      </w:pPr>
    </w:p>
    <w:p w:rsidR="00FB15FA" w:rsidRDefault="00FB15FA">
      <w:pPr>
        <w:rPr>
          <w:rFonts w:cstheme="minorHAnsi"/>
          <w:sz w:val="20"/>
          <w:szCs w:val="20"/>
        </w:rPr>
      </w:pPr>
    </w:p>
    <w:p w:rsidR="00FB15FA" w:rsidRDefault="00FB15FA">
      <w:pPr>
        <w:rPr>
          <w:rFonts w:cstheme="minorHAnsi"/>
          <w:sz w:val="20"/>
          <w:szCs w:val="20"/>
        </w:rPr>
      </w:pPr>
    </w:p>
    <w:p w:rsidR="00FB15FA" w:rsidRDefault="00FB15FA">
      <w:pPr>
        <w:rPr>
          <w:rFonts w:cstheme="minorHAnsi"/>
          <w:sz w:val="20"/>
          <w:szCs w:val="20"/>
        </w:rPr>
      </w:pPr>
    </w:p>
    <w:p w:rsidR="00FB15FA" w:rsidRDefault="00FB15FA">
      <w:pPr>
        <w:rPr>
          <w:rFonts w:cstheme="minorHAnsi"/>
          <w:sz w:val="20"/>
          <w:szCs w:val="20"/>
        </w:rPr>
      </w:pPr>
    </w:p>
    <w:p w:rsidR="00FB15FA" w:rsidRDefault="00FB15FA">
      <w:pPr>
        <w:rPr>
          <w:rFonts w:cstheme="minorHAnsi"/>
          <w:sz w:val="20"/>
          <w:szCs w:val="20"/>
        </w:rPr>
      </w:pPr>
    </w:p>
    <w:p w:rsidR="00FB15FA" w:rsidRDefault="00FB15FA">
      <w:pPr>
        <w:rPr>
          <w:rFonts w:cstheme="minorHAnsi"/>
          <w:sz w:val="20"/>
          <w:szCs w:val="20"/>
        </w:rPr>
      </w:pPr>
    </w:p>
    <w:p w:rsidR="00EC57C1" w:rsidRPr="00FB15FA" w:rsidRDefault="00FB15FA">
      <w:pPr>
        <w:rPr>
          <w:ins w:id="34" w:author="Setup" w:date="2013-01-31T13:17:00Z"/>
          <w:rFonts w:cstheme="minorHAnsi"/>
          <w:b/>
          <w:sz w:val="24"/>
          <w:szCs w:val="24"/>
        </w:rPr>
      </w:pPr>
      <w:r w:rsidRPr="00FB15FA">
        <w:rPr>
          <w:rFonts w:cstheme="minorHAnsi"/>
          <w:b/>
          <w:sz w:val="24"/>
          <w:szCs w:val="24"/>
        </w:rPr>
        <w:t>Results:</w:t>
      </w:r>
      <w:ins w:id="35" w:author="Setup" w:date="2013-01-31T13:17:00Z">
        <w:r w:rsidR="00EC57C1" w:rsidRPr="00FB15FA">
          <w:rPr>
            <w:rFonts w:cstheme="minorHAnsi"/>
            <w:b/>
            <w:sz w:val="24"/>
            <w:szCs w:val="24"/>
          </w:rPr>
          <w:br w:type="page"/>
        </w:r>
      </w:ins>
    </w:p>
    <w:p w:rsidR="00AD3667" w:rsidRPr="00FB15FA" w:rsidRDefault="000644D0" w:rsidP="00AD3667">
      <w:pPr>
        <w:spacing w:after="0"/>
        <w:rPr>
          <w:rFonts w:cstheme="minorHAnsi"/>
          <w:sz w:val="20"/>
          <w:szCs w:val="20"/>
        </w:rPr>
      </w:pPr>
      <w:proofErr w:type="gramStart"/>
      <w:r w:rsidRPr="00FB15FA">
        <w:rPr>
          <w:rFonts w:cstheme="minorHAnsi"/>
          <w:sz w:val="20"/>
          <w:szCs w:val="20"/>
        </w:rPr>
        <w:lastRenderedPageBreak/>
        <w:t>Table 1.</w:t>
      </w:r>
      <w:proofErr w:type="gramEnd"/>
      <w:r w:rsidRPr="00FB15FA">
        <w:rPr>
          <w:rFonts w:cstheme="minorHAnsi"/>
          <w:sz w:val="20"/>
          <w:szCs w:val="20"/>
        </w:rPr>
        <w:t xml:space="preserve"> </w:t>
      </w:r>
      <w:r w:rsidR="0011415C" w:rsidRPr="00FB15FA">
        <w:rPr>
          <w:rFonts w:cstheme="minorHAnsi"/>
          <w:sz w:val="20"/>
          <w:szCs w:val="20"/>
        </w:rPr>
        <w:t>Characteristics of patients on HAART</w:t>
      </w:r>
      <w:r w:rsidRPr="00FB15FA">
        <w:rPr>
          <w:rFonts w:cstheme="minorHAnsi"/>
          <w:sz w:val="20"/>
          <w:szCs w:val="20"/>
        </w:rPr>
        <w:t xml:space="preserve"> studied</w:t>
      </w:r>
      <w:ins w:id="36" w:author="Setup" w:date="2012-11-29T15:14:00Z">
        <w:r w:rsidR="00AA71AF" w:rsidRPr="00FB15FA">
          <w:rPr>
            <w:rFonts w:cstheme="minorHAnsi"/>
            <w:sz w:val="20"/>
            <w:szCs w:val="20"/>
          </w:rPr>
          <w:t xml:space="preserve"> </w:t>
        </w:r>
      </w:ins>
      <w:r w:rsidR="00AA71AF" w:rsidRPr="00FB15FA">
        <w:rPr>
          <w:rFonts w:cstheme="minorHAnsi"/>
          <w:color w:val="FF0000"/>
          <w:sz w:val="20"/>
          <w:szCs w:val="20"/>
        </w:rPr>
        <w:t>(Cari, please check these)</w:t>
      </w:r>
    </w:p>
    <w:tbl>
      <w:tblPr>
        <w:tblStyle w:val="TableGrid"/>
        <w:tblW w:w="9464" w:type="dxa"/>
        <w:tblInd w:w="-211" w:type="dxa"/>
        <w:tblLayout w:type="fixed"/>
        <w:tblLook w:val="04A0" w:firstRow="1" w:lastRow="0" w:firstColumn="1" w:lastColumn="0" w:noHBand="0" w:noVBand="1"/>
      </w:tblPr>
      <w:tblGrid>
        <w:gridCol w:w="1737"/>
        <w:gridCol w:w="4252"/>
        <w:gridCol w:w="851"/>
        <w:gridCol w:w="1276"/>
        <w:gridCol w:w="1348"/>
      </w:tblGrid>
      <w:tr w:rsidR="00AD3667" w:rsidRPr="00FB15FA">
        <w:tc>
          <w:tcPr>
            <w:tcW w:w="1737" w:type="dxa"/>
            <w:tcBorders>
              <w:left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Category</w:t>
            </w:r>
          </w:p>
        </w:tc>
        <w:tc>
          <w:tcPr>
            <w:tcW w:w="4252" w:type="dxa"/>
            <w:tcBorders>
              <w:left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Variable/Group</w:t>
            </w:r>
          </w:p>
        </w:tc>
        <w:tc>
          <w:tcPr>
            <w:tcW w:w="851" w:type="dxa"/>
            <w:tcBorders>
              <w:left w:val="single" w:sz="4" w:space="0" w:color="FFFFFF" w:themeColor="background1"/>
              <w:right w:val="single" w:sz="4" w:space="0" w:color="FFFFFF" w:themeColor="background1"/>
            </w:tcBorders>
          </w:tcPr>
          <w:p w:rsidR="00AD3667" w:rsidRPr="00FB15FA" w:rsidRDefault="00EE55F2" w:rsidP="000F2FFF">
            <w:pPr>
              <w:jc w:val="center"/>
              <w:rPr>
                <w:rFonts w:cstheme="minorHAnsi"/>
                <w:sz w:val="16"/>
                <w:szCs w:val="16"/>
              </w:rPr>
            </w:pPr>
            <w:r w:rsidRPr="00FB15FA">
              <w:rPr>
                <w:rFonts w:cstheme="minorHAnsi"/>
                <w:sz w:val="16"/>
                <w:szCs w:val="16"/>
              </w:rPr>
              <w:t>group</w:t>
            </w:r>
          </w:p>
        </w:tc>
        <w:tc>
          <w:tcPr>
            <w:tcW w:w="1276" w:type="dxa"/>
            <w:tcBorders>
              <w:left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w:t>
            </w:r>
            <w:r w:rsidRPr="00FB15FA">
              <w:rPr>
                <w:rFonts w:cstheme="minorHAnsi"/>
                <w:sz w:val="16"/>
                <w:szCs w:val="16"/>
                <w:vertAlign w:val="superscript"/>
              </w:rPr>
              <w:t>a</w:t>
            </w:r>
            <w:r w:rsidRPr="00FB15FA">
              <w:rPr>
                <w:rFonts w:cstheme="minorHAnsi"/>
                <w:sz w:val="16"/>
                <w:szCs w:val="16"/>
              </w:rPr>
              <w:t xml:space="preserve"> (%)</w:t>
            </w:r>
          </w:p>
        </w:tc>
        <w:tc>
          <w:tcPr>
            <w:tcW w:w="1348" w:type="dxa"/>
            <w:tcBorders>
              <w:left w:val="single" w:sz="4" w:space="0" w:color="FFFFFF" w:themeColor="background1"/>
              <w:right w:val="single" w:sz="4" w:space="0" w:color="FFFFFF" w:themeColor="background1"/>
            </w:tcBorders>
          </w:tcPr>
          <w:p w:rsidR="00AD3667" w:rsidRPr="00FB15FA" w:rsidRDefault="000644D0" w:rsidP="00AD3667">
            <w:pPr>
              <w:autoSpaceDE w:val="0"/>
              <w:autoSpaceDN w:val="0"/>
              <w:adjustRightInd w:val="0"/>
              <w:jc w:val="center"/>
              <w:rPr>
                <w:rFonts w:cstheme="minorHAnsi"/>
                <w:sz w:val="16"/>
                <w:szCs w:val="16"/>
              </w:rPr>
            </w:pPr>
            <w:r w:rsidRPr="00FB15FA">
              <w:rPr>
                <w:rFonts w:cstheme="minorHAnsi"/>
                <w:sz w:val="16"/>
                <w:szCs w:val="16"/>
              </w:rPr>
              <w:t>mean (stdev)</w:t>
            </w:r>
          </w:p>
        </w:tc>
      </w:tr>
      <w:tr w:rsidR="00AD3667" w:rsidRPr="00FB15FA">
        <w:tc>
          <w:tcPr>
            <w:tcW w:w="1737"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Demographics/ </w:t>
            </w:r>
          </w:p>
        </w:tc>
        <w:tc>
          <w:tcPr>
            <w:tcW w:w="4252"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All</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854 (100.0)</w:t>
            </w:r>
          </w:p>
        </w:tc>
        <w:tc>
          <w:tcPr>
            <w:tcW w:w="1348"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clinical issues:</w:t>
            </w: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sex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male</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 xml:space="preserve">263 </w:t>
            </w:r>
            <w:r w:rsidRPr="00FB15FA">
              <w:rPr>
                <w:rFonts w:cstheme="minorHAnsi"/>
                <w:color w:val="000000"/>
                <w:sz w:val="16"/>
                <w:szCs w:val="16"/>
              </w:rPr>
              <w:t>(30.8)</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female</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 xml:space="preserve">589 </w:t>
            </w:r>
            <w:r w:rsidRPr="00FB15FA">
              <w:rPr>
                <w:rFonts w:cstheme="minorHAnsi"/>
                <w:color w:val="000000"/>
                <w:sz w:val="16"/>
                <w:szCs w:val="16"/>
              </w:rPr>
              <w:t>(69.0)</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age groups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0-29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170 (</w:t>
            </w:r>
            <w:r w:rsidRPr="00FB15FA">
              <w:rPr>
                <w:rFonts w:cstheme="minorHAnsi"/>
                <w:color w:val="000000"/>
                <w:sz w:val="16"/>
                <w:szCs w:val="16"/>
              </w:rPr>
              <w:t>19.9)</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30-39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387 (</w:t>
            </w:r>
            <w:r w:rsidRPr="00FB15FA">
              <w:rPr>
                <w:rFonts w:cstheme="minorHAnsi"/>
                <w:color w:val="000000"/>
                <w:sz w:val="16"/>
                <w:szCs w:val="16"/>
              </w:rPr>
              <w:t>45.3)</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40-49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197 (</w:t>
            </w:r>
            <w:r w:rsidRPr="00FB15FA">
              <w:rPr>
                <w:rFonts w:cstheme="minorHAnsi"/>
                <w:color w:val="000000"/>
                <w:sz w:val="16"/>
                <w:szCs w:val="16"/>
              </w:rPr>
              <w:t>23.1)</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98 (</w:t>
            </w:r>
            <w:r w:rsidRPr="00FB15FA">
              <w:rPr>
                <w:rFonts w:cstheme="minorHAnsi"/>
                <w:color w:val="000000"/>
                <w:sz w:val="16"/>
                <w:szCs w:val="16"/>
              </w:rPr>
              <w:t>11.5)</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WHO disease stage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25 (</w:t>
            </w:r>
            <w:r w:rsidRPr="00FB15FA">
              <w:rPr>
                <w:rFonts w:cstheme="minorHAnsi"/>
                <w:color w:val="000000"/>
                <w:sz w:val="16"/>
                <w:szCs w:val="16"/>
              </w:rPr>
              <w:t>2.9)</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(at baseline)</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93 (</w:t>
            </w:r>
            <w:r w:rsidRPr="00FB15FA">
              <w:rPr>
                <w:rFonts w:cstheme="minorHAnsi"/>
                <w:color w:val="000000"/>
                <w:sz w:val="16"/>
                <w:szCs w:val="16"/>
              </w:rPr>
              <w:t>10.9)</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441 (</w:t>
            </w:r>
            <w:r w:rsidRPr="00FB15FA">
              <w:rPr>
                <w:rFonts w:cstheme="minorHAnsi"/>
                <w:color w:val="000000"/>
                <w:sz w:val="16"/>
                <w:szCs w:val="16"/>
              </w:rPr>
              <w:t>51.6)</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222 (</w:t>
            </w:r>
            <w:r w:rsidRPr="00FB15FA">
              <w:rPr>
                <w:rFonts w:cstheme="minorHAnsi"/>
                <w:color w:val="000000"/>
                <w:sz w:val="16"/>
                <w:szCs w:val="16"/>
              </w:rPr>
              <w:t>26.0)</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BMI - body mass index</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color w:val="000000"/>
                <w:sz w:val="16"/>
                <w:szCs w:val="16"/>
              </w:rPr>
              <w:t>659 (77.2)</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color w:val="000000" w:themeColor="text1"/>
                <w:sz w:val="16"/>
                <w:szCs w:val="16"/>
              </w:rPr>
              <w:t>22.4 (9.1)</w:t>
            </w: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r w:rsidRPr="00FB15FA">
              <w:rPr>
                <w:rFonts w:cstheme="minorHAnsi"/>
                <w:sz w:val="16"/>
                <w:szCs w:val="16"/>
              </w:rPr>
              <w:t>BMI &lt; 18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78395C">
            <w:pPr>
              <w:jc w:val="center"/>
              <w:rPr>
                <w:rFonts w:cstheme="minorHAnsi"/>
                <w:color w:val="000000"/>
                <w:sz w:val="16"/>
                <w:szCs w:val="16"/>
              </w:rPr>
            </w:pPr>
            <w:r w:rsidRPr="00FB15FA">
              <w:rPr>
                <w:rFonts w:cstheme="minorHAnsi"/>
                <w:color w:val="000000"/>
                <w:sz w:val="16"/>
                <w:szCs w:val="16"/>
              </w:rPr>
              <w:t>113 (</w:t>
            </w:r>
            <w:del w:id="37" w:author="CariVS" w:date="2013-02-06T11:18:00Z">
              <w:r w:rsidR="005459F2" w:rsidRPr="00FB15FA" w:rsidDel="0078395C">
                <w:rPr>
                  <w:rFonts w:cstheme="minorHAnsi"/>
                  <w:color w:val="000000"/>
                  <w:sz w:val="16"/>
                  <w:szCs w:val="16"/>
                </w:rPr>
                <w:delText>17.2</w:delText>
              </w:r>
            </w:del>
            <w:ins w:id="38" w:author="CariVS" w:date="2013-02-06T11:18:00Z">
              <w:r w:rsidR="0078395C">
                <w:rPr>
                  <w:rFonts w:cstheme="minorHAnsi"/>
                  <w:color w:val="000000"/>
                  <w:sz w:val="16"/>
                  <w:szCs w:val="16"/>
                </w:rPr>
                <w:t>13.2</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color w:val="000000" w:themeColor="text1"/>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r w:rsidRPr="00FB15FA">
              <w:rPr>
                <w:rFonts w:cstheme="minorHAnsi"/>
                <w:sz w:val="16"/>
                <w:szCs w:val="16"/>
              </w:rPr>
              <w:t xml:space="preserve">BMI </w:t>
            </w:r>
            <w:r w:rsidRPr="00FB15FA">
              <w:rPr>
                <w:rFonts w:cstheme="minorHAnsi"/>
                <w:sz w:val="16"/>
                <w:szCs w:val="16"/>
                <w:u w:val="single"/>
              </w:rPr>
              <w:t>&gt;</w:t>
            </w:r>
            <w:r w:rsidRPr="00FB15FA">
              <w:rPr>
                <w:rFonts w:cstheme="minorHAnsi"/>
                <w:sz w:val="16"/>
                <w:szCs w:val="16"/>
              </w:rPr>
              <w:t xml:space="preserve"> 18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78395C">
            <w:pPr>
              <w:jc w:val="center"/>
              <w:rPr>
                <w:rFonts w:cstheme="minorHAnsi"/>
                <w:color w:val="000000"/>
                <w:sz w:val="16"/>
                <w:szCs w:val="16"/>
              </w:rPr>
            </w:pPr>
            <w:r w:rsidRPr="00FB15FA">
              <w:rPr>
                <w:rFonts w:cstheme="minorHAnsi"/>
                <w:color w:val="000000"/>
                <w:sz w:val="16"/>
                <w:szCs w:val="16"/>
              </w:rPr>
              <w:t>546 (</w:t>
            </w:r>
            <w:del w:id="39" w:author="CariVS" w:date="2013-02-06T11:17:00Z">
              <w:r w:rsidR="005459F2" w:rsidRPr="00FB15FA" w:rsidDel="0078395C">
                <w:rPr>
                  <w:rFonts w:cstheme="minorHAnsi"/>
                  <w:color w:val="000000"/>
                  <w:sz w:val="16"/>
                  <w:szCs w:val="16"/>
                </w:rPr>
                <w:delText>82.9</w:delText>
              </w:r>
            </w:del>
            <w:ins w:id="40" w:author="CariVS" w:date="2013-02-06T11:17:00Z">
              <w:r w:rsidR="0078395C">
                <w:rPr>
                  <w:rFonts w:cstheme="minorHAnsi"/>
                  <w:color w:val="000000"/>
                  <w:sz w:val="16"/>
                  <w:szCs w:val="16"/>
                </w:rPr>
                <w:t>63.</w:t>
              </w:r>
            </w:ins>
            <w:ins w:id="41" w:author="CariVS" w:date="2013-02-06T11:18:00Z">
              <w:r w:rsidR="0078395C">
                <w:rPr>
                  <w:rFonts w:cstheme="minorHAnsi"/>
                  <w:color w:val="000000"/>
                  <w:sz w:val="16"/>
                  <w:szCs w:val="16"/>
                </w:rPr>
                <w:t>9</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color w:val="000000" w:themeColor="text1"/>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employed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552 (</w:t>
            </w:r>
            <w:r w:rsidRPr="00FB15FA">
              <w:rPr>
                <w:rFonts w:cstheme="minorHAnsi"/>
                <w:color w:val="000000"/>
                <w:sz w:val="16"/>
                <w:szCs w:val="16"/>
              </w:rPr>
              <w:t>64.6)</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222 (</w:t>
            </w:r>
            <w:r w:rsidRPr="00FB15FA">
              <w:rPr>
                <w:rFonts w:cstheme="minorHAnsi"/>
                <w:color w:val="000000"/>
                <w:sz w:val="16"/>
                <w:szCs w:val="16"/>
              </w:rPr>
              <w:t>26.0)</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distance travelled - to clinic from home</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0-20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311 (</w:t>
            </w:r>
            <w:r w:rsidRPr="00FB15FA">
              <w:rPr>
                <w:rFonts w:cstheme="minorHAnsi"/>
                <w:color w:val="000000"/>
                <w:sz w:val="16"/>
                <w:szCs w:val="16"/>
              </w:rPr>
              <w:t>36.4)</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21-40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433 (</w:t>
            </w:r>
            <w:r w:rsidRPr="00FB15FA">
              <w:rPr>
                <w:rFonts w:cstheme="minorHAnsi"/>
                <w:color w:val="000000"/>
                <w:sz w:val="16"/>
                <w:szCs w:val="16"/>
              </w:rPr>
              <w:t>50.7)</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41-60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78395C">
            <w:pPr>
              <w:jc w:val="center"/>
              <w:rPr>
                <w:rFonts w:cstheme="minorHAnsi"/>
                <w:color w:val="000000"/>
                <w:sz w:val="16"/>
                <w:szCs w:val="16"/>
              </w:rPr>
            </w:pPr>
            <w:r w:rsidRPr="00FB15FA">
              <w:rPr>
                <w:rFonts w:cstheme="minorHAnsi"/>
                <w:sz w:val="16"/>
                <w:szCs w:val="16"/>
              </w:rPr>
              <w:t>32 (</w:t>
            </w:r>
            <w:r w:rsidRPr="00FB15FA">
              <w:rPr>
                <w:rFonts w:cstheme="minorHAnsi"/>
                <w:color w:val="000000"/>
                <w:sz w:val="16"/>
                <w:szCs w:val="16"/>
              </w:rPr>
              <w:t>3.</w:t>
            </w:r>
            <w:del w:id="42" w:author="CariVS" w:date="2013-02-06T11:19:00Z">
              <w:r w:rsidRPr="00FB15FA" w:rsidDel="0078395C">
                <w:rPr>
                  <w:rFonts w:cstheme="minorHAnsi"/>
                  <w:color w:val="000000"/>
                  <w:sz w:val="16"/>
                  <w:szCs w:val="16"/>
                </w:rPr>
                <w:delText>7</w:delText>
              </w:r>
            </w:del>
            <w:ins w:id="43" w:author="CariVS" w:date="2013-02-06T11:19:00Z">
              <w:r w:rsidR="0078395C">
                <w:rPr>
                  <w:rFonts w:cstheme="minorHAnsi"/>
                  <w:color w:val="000000"/>
                  <w:sz w:val="16"/>
                  <w:szCs w:val="16"/>
                </w:rPr>
                <w:t>8</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highlight w:val="yellow"/>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highlight w:val="yellow"/>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60+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24 (</w:t>
            </w:r>
            <w:r w:rsidRPr="00FB15FA">
              <w:rPr>
                <w:rFonts w:cstheme="minorHAnsi"/>
                <w:color w:val="000000"/>
                <w:sz w:val="16"/>
                <w:szCs w:val="16"/>
              </w:rPr>
              <w:t>2.8)</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LTFUP - lost to follow up</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773 (</w:t>
            </w:r>
            <w:r w:rsidRPr="00FB15FA">
              <w:rPr>
                <w:rFonts w:cstheme="minorHAnsi"/>
                <w:color w:val="000000"/>
                <w:sz w:val="16"/>
                <w:szCs w:val="16"/>
              </w:rPr>
              <w:t>90.5)</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75 (</w:t>
            </w:r>
            <w:r w:rsidRPr="00FB15FA">
              <w:rPr>
                <w:rFonts w:cstheme="minorHAnsi"/>
                <w:color w:val="000000"/>
                <w:sz w:val="16"/>
                <w:szCs w:val="16"/>
              </w:rPr>
              <w:t>8.8)</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Died</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703 (</w:t>
            </w:r>
            <w:r w:rsidRPr="00FB15FA">
              <w:rPr>
                <w:rFonts w:cstheme="minorHAnsi"/>
                <w:color w:val="000000"/>
                <w:sz w:val="16"/>
                <w:szCs w:val="16"/>
              </w:rPr>
              <w:t>82.3)</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61 (</w:t>
            </w:r>
            <w:r w:rsidRPr="00FB15FA">
              <w:rPr>
                <w:rFonts w:cstheme="minorHAnsi"/>
                <w:color w:val="000000"/>
                <w:sz w:val="16"/>
                <w:szCs w:val="16"/>
              </w:rPr>
              <w:t>7.1)</w:t>
            </w:r>
          </w:p>
        </w:tc>
        <w:tc>
          <w:tcPr>
            <w:tcW w:w="1348"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Adherence</w:t>
            </w:r>
          </w:p>
        </w:tc>
        <w:tc>
          <w:tcPr>
            <w:tcW w:w="4252"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Regimen_change - of any sort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423 (</w:t>
            </w:r>
            <w:r w:rsidRPr="00FB15FA">
              <w:rPr>
                <w:rFonts w:cstheme="minorHAnsi"/>
                <w:color w:val="000000"/>
                <w:sz w:val="16"/>
                <w:szCs w:val="16"/>
              </w:rPr>
              <w:t>49.5)</w:t>
            </w:r>
          </w:p>
        </w:tc>
        <w:tc>
          <w:tcPr>
            <w:tcW w:w="1348"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Issues:</w:t>
            </w: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427 (</w:t>
            </w:r>
            <w:r w:rsidRPr="00FB15FA">
              <w:rPr>
                <w:rFonts w:cstheme="minorHAnsi"/>
                <w:color w:val="000000"/>
                <w:sz w:val="16"/>
                <w:szCs w:val="16"/>
              </w:rPr>
              <w:t>50.0)</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Interruption - of ART for short duration</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673 (</w:t>
            </w:r>
            <w:r w:rsidRPr="00FB15FA">
              <w:rPr>
                <w:rFonts w:cstheme="minorHAnsi"/>
                <w:color w:val="000000"/>
                <w:sz w:val="16"/>
                <w:szCs w:val="16"/>
              </w:rPr>
              <w:t>78.8)</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138 (</w:t>
            </w:r>
            <w:r w:rsidRPr="00FB15FA">
              <w:rPr>
                <w:rFonts w:cstheme="minorHAnsi"/>
                <w:color w:val="000000"/>
                <w:sz w:val="16"/>
                <w:szCs w:val="16"/>
              </w:rPr>
              <w:t>16.2)</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Stopped - ART permanently</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813 (</w:t>
            </w:r>
            <w:r w:rsidRPr="00FB15FA">
              <w:rPr>
                <w:rFonts w:cstheme="minorHAnsi"/>
                <w:color w:val="000000"/>
                <w:sz w:val="16"/>
                <w:szCs w:val="16"/>
              </w:rPr>
              <w:t>95.2)</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27 (</w:t>
            </w:r>
            <w:r w:rsidRPr="00FB15FA">
              <w:rPr>
                <w:rFonts w:cstheme="minorHAnsi"/>
                <w:color w:val="000000"/>
                <w:sz w:val="16"/>
                <w:szCs w:val="16"/>
              </w:rPr>
              <w:t>3.2)</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Side effects - of ART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272 (</w:t>
            </w:r>
            <w:r w:rsidRPr="00FB15FA">
              <w:rPr>
                <w:rFonts w:cstheme="minorHAnsi"/>
                <w:color w:val="000000"/>
                <w:sz w:val="16"/>
                <w:szCs w:val="16"/>
              </w:rPr>
              <w:t>31.9)</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582 (</w:t>
            </w:r>
            <w:r w:rsidRPr="00FB15FA">
              <w:rPr>
                <w:rFonts w:cstheme="minorHAnsi"/>
                <w:color w:val="000000"/>
                <w:sz w:val="16"/>
                <w:szCs w:val="16"/>
              </w:rPr>
              <w:t>68.1)</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Comorbidity - at baseline</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None</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303 (</w:t>
            </w:r>
            <w:r w:rsidRPr="00FB15FA">
              <w:rPr>
                <w:rFonts w:cstheme="minorHAnsi"/>
                <w:color w:val="000000"/>
                <w:sz w:val="16"/>
                <w:szCs w:val="16"/>
              </w:rPr>
              <w:t>35.5)</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TB</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257 (</w:t>
            </w:r>
            <w:r w:rsidRPr="00FB15FA">
              <w:rPr>
                <w:rFonts w:cstheme="minorHAnsi"/>
                <w:color w:val="000000"/>
                <w:sz w:val="16"/>
                <w:szCs w:val="16"/>
              </w:rPr>
              <w:t>30.1)</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Others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294 (</w:t>
            </w:r>
            <w:r w:rsidRPr="00FB15FA">
              <w:rPr>
                <w:rFonts w:cstheme="minorHAnsi"/>
                <w:color w:val="000000"/>
                <w:sz w:val="16"/>
                <w:szCs w:val="16"/>
              </w:rPr>
              <w:t>34.4)</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Defaulted - no clinic visit for </w:t>
            </w:r>
            <w:r w:rsidRPr="00FB15FA">
              <w:rPr>
                <w:rFonts w:cstheme="minorHAnsi"/>
                <w:sz w:val="16"/>
                <w:szCs w:val="16"/>
                <w:u w:val="single"/>
              </w:rPr>
              <w:t>&gt;</w:t>
            </w:r>
            <w:r w:rsidRPr="00FB15FA">
              <w:rPr>
                <w:rFonts w:cstheme="minorHAnsi"/>
                <w:sz w:val="16"/>
                <w:szCs w:val="16"/>
              </w:rPr>
              <w:t xml:space="preserve"> 3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739 (</w:t>
            </w:r>
            <w:r w:rsidRPr="00FB15FA">
              <w:rPr>
                <w:rFonts w:cstheme="minorHAnsi"/>
                <w:color w:val="000000"/>
                <w:sz w:val="16"/>
                <w:szCs w:val="16"/>
              </w:rPr>
              <w:t>86.5)</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110 (</w:t>
            </w:r>
            <w:r w:rsidRPr="00FB15FA">
              <w:rPr>
                <w:rFonts w:cstheme="minorHAnsi"/>
                <w:color w:val="000000"/>
                <w:sz w:val="16"/>
                <w:szCs w:val="16"/>
              </w:rPr>
              <w:t>12.9)</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Non-adherent - by self report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735 (</w:t>
            </w:r>
            <w:r w:rsidRPr="00FB15FA">
              <w:rPr>
                <w:rFonts w:cstheme="minorHAnsi"/>
                <w:color w:val="000000"/>
                <w:sz w:val="16"/>
                <w:szCs w:val="16"/>
              </w:rPr>
              <w:t>86.1)</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112 (</w:t>
            </w:r>
            <w:r w:rsidRPr="00FB15FA">
              <w:rPr>
                <w:rFonts w:cstheme="minorHAnsi"/>
                <w:color w:val="000000"/>
                <w:sz w:val="16"/>
                <w:szCs w:val="16"/>
              </w:rPr>
              <w:t>13.1)</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commentRangeStart w:id="44"/>
            <w:proofErr w:type="spellStart"/>
            <w:r w:rsidRPr="00FB15FA">
              <w:rPr>
                <w:rFonts w:cstheme="minorHAnsi"/>
                <w:sz w:val="16"/>
                <w:szCs w:val="16"/>
              </w:rPr>
              <w:t>Transferred_in</w:t>
            </w:r>
            <w:commentRangeEnd w:id="44"/>
            <w:proofErr w:type="spellEnd"/>
            <w:r w:rsidR="007C2C74">
              <w:rPr>
                <w:rStyle w:val="CommentReference"/>
              </w:rPr>
              <w:commentReference w:id="44"/>
            </w:r>
            <w:r w:rsidRPr="00FB15FA">
              <w:rPr>
                <w:rFonts w:cstheme="minorHAnsi"/>
                <w:sz w:val="16"/>
                <w:szCs w:val="16"/>
              </w:rPr>
              <w:t xml:space="preserve"> - from another centre during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No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715 (</w:t>
            </w:r>
            <w:r w:rsidRPr="00FB15FA">
              <w:rPr>
                <w:rFonts w:cstheme="minorHAnsi"/>
                <w:color w:val="000000"/>
                <w:sz w:val="16"/>
                <w:szCs w:val="16"/>
              </w:rPr>
              <w:t>83.7)</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 xml:space="preserve">                           the ART duration</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Yes</w:t>
            </w:r>
          </w:p>
        </w:tc>
        <w:tc>
          <w:tcPr>
            <w:tcW w:w="1276"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135 (</w:t>
            </w:r>
            <w:r w:rsidRPr="00FB15FA">
              <w:rPr>
                <w:rFonts w:cstheme="minorHAnsi"/>
                <w:color w:val="000000"/>
                <w:sz w:val="16"/>
                <w:szCs w:val="16"/>
              </w:rPr>
              <w:t>15.8)</w:t>
            </w:r>
          </w:p>
        </w:tc>
        <w:tc>
          <w:tcPr>
            <w:tcW w:w="1348"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Biomarkers:</w:t>
            </w:r>
          </w:p>
        </w:tc>
        <w:tc>
          <w:tcPr>
            <w:tcW w:w="4252"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CD4_baseline</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color w:val="000000"/>
                <w:sz w:val="16"/>
                <w:szCs w:val="16"/>
              </w:rPr>
              <w:t>833 (97.5)</w:t>
            </w:r>
          </w:p>
        </w:tc>
        <w:tc>
          <w:tcPr>
            <w:tcW w:w="1348" w:type="dxa"/>
            <w:tcBorders>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98.9 (85.0)</w:t>
            </w:r>
          </w:p>
        </w:tc>
      </w:tr>
      <w:tr w:rsidR="004E7A65" w:rsidRPr="00FB15FA" w:rsidTr="004E7A65">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r w:rsidRPr="00FB15FA">
              <w:rPr>
                <w:rFonts w:cstheme="minorHAnsi"/>
                <w:sz w:val="16"/>
                <w:szCs w:val="16"/>
              </w:rPr>
              <w:t xml:space="preserve">Baseline CD4  </w:t>
            </w:r>
            <w:r w:rsidRPr="00FB15FA">
              <w:rPr>
                <w:rFonts w:cstheme="minorHAnsi"/>
                <w:sz w:val="16"/>
                <w:szCs w:val="16"/>
                <w:u w:val="single"/>
              </w:rPr>
              <w:t>&lt;</w:t>
            </w:r>
            <w:r w:rsidR="00A95E53" w:rsidRPr="00FB15FA">
              <w:rPr>
                <w:rFonts w:cstheme="minorHAnsi"/>
                <w:sz w:val="16"/>
                <w:szCs w:val="16"/>
              </w:rPr>
              <w:t xml:space="preserve"> </w:t>
            </w:r>
            <w:r w:rsidRPr="00FB15FA">
              <w:rPr>
                <w:rFonts w:cstheme="minorHAnsi"/>
                <w:sz w:val="16"/>
                <w:szCs w:val="16"/>
              </w:rPr>
              <w:t>50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6C44C2" w:rsidP="00AD3667">
            <w:pPr>
              <w:jc w:val="center"/>
              <w:rPr>
                <w:rFonts w:cstheme="minorHAnsi"/>
                <w:color w:val="000000"/>
                <w:sz w:val="16"/>
                <w:szCs w:val="16"/>
              </w:rPr>
            </w:pPr>
            <w:r w:rsidRPr="00FB15FA">
              <w:rPr>
                <w:rFonts w:cstheme="minorHAnsi"/>
                <w:color w:val="000000"/>
                <w:sz w:val="16"/>
                <w:szCs w:val="16"/>
              </w:rPr>
              <w:t>276</w:t>
            </w:r>
            <w:r w:rsidR="00470E65" w:rsidRPr="00FB15FA">
              <w:rPr>
                <w:rFonts w:cstheme="minorHAnsi"/>
                <w:color w:val="000000"/>
                <w:sz w:val="16"/>
                <w:szCs w:val="16"/>
              </w:rPr>
              <w:t xml:space="preserve"> </w:t>
            </w:r>
            <w:r w:rsidRPr="00FB15FA">
              <w:rPr>
                <w:rFonts w:cstheme="minorHAnsi"/>
                <w:color w:val="000000"/>
                <w:sz w:val="16"/>
                <w:szCs w:val="16"/>
              </w:rPr>
              <w:t>(</w:t>
            </w:r>
            <w:r w:rsidR="00470E65" w:rsidRPr="00FB15FA">
              <w:rPr>
                <w:rFonts w:cstheme="minorHAnsi"/>
                <w:color w:val="000000"/>
                <w:sz w:val="16"/>
                <w:szCs w:val="16"/>
              </w:rPr>
              <w:t>3</w:t>
            </w:r>
            <w:ins w:id="45" w:author="CariVS" w:date="2013-02-06T12:43:00Z">
              <w:r w:rsidR="00F46516">
                <w:rPr>
                  <w:rFonts w:cstheme="minorHAnsi"/>
                  <w:color w:val="000000"/>
                  <w:sz w:val="16"/>
                  <w:szCs w:val="16"/>
                </w:rPr>
                <w:t>2.3</w:t>
              </w:r>
            </w:ins>
            <w:del w:id="46" w:author="CariVS" w:date="2013-02-06T12:43:00Z">
              <w:r w:rsidR="00470E65" w:rsidRPr="00FB15FA" w:rsidDel="00F46516">
                <w:rPr>
                  <w:rFonts w:cstheme="minorHAnsi"/>
                  <w:color w:val="000000"/>
                  <w:sz w:val="16"/>
                  <w:szCs w:val="16"/>
                </w:rPr>
                <w:delText>3.1</w:delText>
              </w:r>
            </w:del>
            <w:r w:rsidR="00470E65"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r>
      <w:tr w:rsidR="004E7A65" w:rsidRPr="00FB15FA" w:rsidTr="004E7A65">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470E65">
            <w:pPr>
              <w:rPr>
                <w:rFonts w:cstheme="minorHAnsi"/>
                <w:sz w:val="16"/>
                <w:szCs w:val="16"/>
              </w:rPr>
            </w:pPr>
            <w:r w:rsidRPr="00FB15FA">
              <w:rPr>
                <w:rFonts w:cstheme="minorHAnsi"/>
                <w:sz w:val="16"/>
                <w:szCs w:val="16"/>
              </w:rPr>
              <w:t xml:space="preserve">Baseline CD4 </w:t>
            </w:r>
            <w:r w:rsidR="00470E65" w:rsidRPr="00FB15FA">
              <w:rPr>
                <w:rFonts w:cstheme="minorHAnsi"/>
                <w:sz w:val="16"/>
                <w:szCs w:val="16"/>
              </w:rPr>
              <w:t xml:space="preserve">51 </w:t>
            </w:r>
            <w:r w:rsidRPr="00FB15FA">
              <w:rPr>
                <w:rFonts w:cstheme="minorHAnsi"/>
                <w:sz w:val="16"/>
                <w:szCs w:val="16"/>
                <w:u w:val="single"/>
              </w:rPr>
              <w:t>&lt;</w:t>
            </w:r>
            <w:r w:rsidRPr="00FB15FA">
              <w:rPr>
                <w:rFonts w:cstheme="minorHAnsi"/>
                <w:sz w:val="16"/>
                <w:szCs w:val="16"/>
              </w:rPr>
              <w:t>100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70E65" w:rsidP="00F46516">
            <w:pPr>
              <w:jc w:val="center"/>
              <w:rPr>
                <w:rFonts w:cstheme="minorHAnsi"/>
                <w:color w:val="000000"/>
                <w:sz w:val="16"/>
                <w:szCs w:val="16"/>
              </w:rPr>
            </w:pPr>
            <w:r w:rsidRPr="00FB15FA">
              <w:rPr>
                <w:rFonts w:cstheme="minorHAnsi"/>
                <w:color w:val="000000"/>
                <w:sz w:val="16"/>
                <w:szCs w:val="16"/>
              </w:rPr>
              <w:t>190 (22.</w:t>
            </w:r>
            <w:del w:id="47" w:author="CariVS" w:date="2013-02-06T12:44:00Z">
              <w:r w:rsidRPr="00FB15FA" w:rsidDel="00F46516">
                <w:rPr>
                  <w:rFonts w:cstheme="minorHAnsi"/>
                  <w:color w:val="000000"/>
                  <w:sz w:val="16"/>
                  <w:szCs w:val="16"/>
                </w:rPr>
                <w:delText>8</w:delText>
              </w:r>
            </w:del>
            <w:ins w:id="48" w:author="CariVS" w:date="2013-02-06T12:44:00Z">
              <w:r w:rsidR="00F46516">
                <w:rPr>
                  <w:rFonts w:cstheme="minorHAnsi"/>
                  <w:color w:val="000000"/>
                  <w:sz w:val="16"/>
                  <w:szCs w:val="16"/>
                </w:rPr>
                <w:t>3</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6C44C2" w:rsidP="00AD3667">
            <w:pPr>
              <w:jc w:val="center"/>
              <w:rPr>
                <w:rFonts w:cstheme="minorHAnsi"/>
                <w:sz w:val="16"/>
                <w:szCs w:val="16"/>
              </w:rPr>
            </w:pPr>
            <w:r w:rsidRPr="00FB15FA">
              <w:rPr>
                <w:rFonts w:cstheme="minorHAnsi"/>
                <w:sz w:val="16"/>
                <w:szCs w:val="16"/>
              </w:rPr>
              <w:t xml:space="preserve"> </w:t>
            </w:r>
          </w:p>
        </w:tc>
      </w:tr>
      <w:tr w:rsidR="004E7A65" w:rsidRPr="00FB15FA" w:rsidTr="004E7A65">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470E65">
            <w:pPr>
              <w:rPr>
                <w:rFonts w:cstheme="minorHAnsi"/>
                <w:sz w:val="16"/>
                <w:szCs w:val="16"/>
              </w:rPr>
            </w:pPr>
            <w:r w:rsidRPr="00FB15FA">
              <w:rPr>
                <w:rFonts w:cstheme="minorHAnsi"/>
                <w:sz w:val="16"/>
                <w:szCs w:val="16"/>
              </w:rPr>
              <w:t>Baseline CD4 </w:t>
            </w:r>
            <w:r w:rsidR="00470E65" w:rsidRPr="00FB15FA">
              <w:rPr>
                <w:rFonts w:cstheme="minorHAnsi"/>
                <w:sz w:val="16"/>
                <w:szCs w:val="16"/>
              </w:rPr>
              <w:t xml:space="preserve">101 </w:t>
            </w:r>
            <w:r w:rsidRPr="00FB15FA">
              <w:rPr>
                <w:rFonts w:cstheme="minorHAnsi"/>
                <w:sz w:val="16"/>
                <w:szCs w:val="16"/>
                <w:u w:val="single"/>
              </w:rPr>
              <w:t>&lt;</w:t>
            </w:r>
            <w:r w:rsidRPr="00FB15FA">
              <w:rPr>
                <w:rFonts w:cstheme="minorHAnsi"/>
                <w:sz w:val="16"/>
                <w:szCs w:val="16"/>
              </w:rPr>
              <w:t xml:space="preserve"> </w:t>
            </w:r>
            <w:r w:rsidR="006C44C2" w:rsidRPr="00FB15FA">
              <w:rPr>
                <w:rFonts w:cstheme="minorHAnsi"/>
                <w:sz w:val="16"/>
                <w:szCs w:val="16"/>
              </w:rPr>
              <w:t>150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70E65" w:rsidP="00F46516">
            <w:pPr>
              <w:jc w:val="center"/>
              <w:rPr>
                <w:rFonts w:cstheme="minorHAnsi"/>
                <w:color w:val="000000"/>
                <w:sz w:val="16"/>
                <w:szCs w:val="16"/>
              </w:rPr>
            </w:pPr>
            <w:r w:rsidRPr="00FB15FA">
              <w:rPr>
                <w:rFonts w:cstheme="minorHAnsi"/>
                <w:color w:val="000000"/>
                <w:sz w:val="16"/>
                <w:szCs w:val="16"/>
              </w:rPr>
              <w:t>178 (2</w:t>
            </w:r>
            <w:del w:id="49" w:author="CariVS" w:date="2013-02-06T12:44:00Z">
              <w:r w:rsidRPr="00FB15FA" w:rsidDel="00F46516">
                <w:rPr>
                  <w:rFonts w:cstheme="minorHAnsi"/>
                  <w:color w:val="000000"/>
                  <w:sz w:val="16"/>
                  <w:szCs w:val="16"/>
                </w:rPr>
                <w:delText>1.4</w:delText>
              </w:r>
            </w:del>
            <w:ins w:id="50" w:author="CariVS" w:date="2013-02-06T12:44:00Z">
              <w:r w:rsidR="00F46516">
                <w:rPr>
                  <w:rFonts w:cstheme="minorHAnsi"/>
                  <w:color w:val="000000"/>
                  <w:sz w:val="16"/>
                  <w:szCs w:val="16"/>
                </w:rPr>
                <w:t>0.8</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r>
      <w:tr w:rsidR="006C44C2" w:rsidRPr="00FB15FA" w:rsidTr="004E7A65">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C44C2" w:rsidRPr="00FB15FA" w:rsidRDefault="006C44C2"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C44C2" w:rsidRPr="00FB15FA" w:rsidRDefault="006C44C2" w:rsidP="00470E65">
            <w:pPr>
              <w:rPr>
                <w:rFonts w:cstheme="minorHAnsi"/>
                <w:sz w:val="16"/>
                <w:szCs w:val="16"/>
              </w:rPr>
            </w:pPr>
            <w:r w:rsidRPr="00FB15FA">
              <w:rPr>
                <w:rFonts w:cstheme="minorHAnsi"/>
                <w:sz w:val="16"/>
                <w:szCs w:val="16"/>
              </w:rPr>
              <w:t>Baseline CD4 </w:t>
            </w:r>
            <w:r w:rsidR="00470E65" w:rsidRPr="00FB15FA">
              <w:rPr>
                <w:rFonts w:cstheme="minorHAnsi"/>
                <w:sz w:val="16"/>
                <w:szCs w:val="16"/>
              </w:rPr>
              <w:t xml:space="preserve">151 </w:t>
            </w:r>
            <w:r w:rsidRPr="00FB15FA">
              <w:rPr>
                <w:rFonts w:cstheme="minorHAnsi"/>
                <w:sz w:val="16"/>
                <w:szCs w:val="16"/>
                <w:u w:val="single"/>
              </w:rPr>
              <w:t>&lt;</w:t>
            </w:r>
            <w:r w:rsidRPr="00FB15FA">
              <w:rPr>
                <w:rFonts w:cstheme="minorHAnsi"/>
                <w:sz w:val="16"/>
                <w:szCs w:val="16"/>
              </w:rPr>
              <w:t xml:space="preserve"> 200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C44C2" w:rsidRPr="00FB15FA" w:rsidRDefault="006C44C2"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C44C2" w:rsidRPr="00FB15FA" w:rsidRDefault="00470E65" w:rsidP="00F46516">
            <w:pPr>
              <w:jc w:val="center"/>
              <w:rPr>
                <w:rFonts w:cstheme="minorHAnsi"/>
                <w:color w:val="000000"/>
                <w:sz w:val="16"/>
                <w:szCs w:val="16"/>
              </w:rPr>
            </w:pPr>
            <w:r w:rsidRPr="00FB15FA">
              <w:rPr>
                <w:rFonts w:cstheme="minorHAnsi"/>
                <w:color w:val="000000"/>
                <w:sz w:val="16"/>
                <w:szCs w:val="16"/>
              </w:rPr>
              <w:t>140 (16.</w:t>
            </w:r>
            <w:del w:id="51" w:author="CariVS" w:date="2013-02-06T12:44:00Z">
              <w:r w:rsidRPr="00FB15FA" w:rsidDel="00F46516">
                <w:rPr>
                  <w:rFonts w:cstheme="minorHAnsi"/>
                  <w:color w:val="000000"/>
                  <w:sz w:val="16"/>
                  <w:szCs w:val="16"/>
                </w:rPr>
                <w:delText>8</w:delText>
              </w:r>
            </w:del>
            <w:ins w:id="52" w:author="CariVS" w:date="2013-02-06T12:44:00Z">
              <w:r w:rsidR="00F46516">
                <w:rPr>
                  <w:rFonts w:cstheme="minorHAnsi"/>
                  <w:color w:val="000000"/>
                  <w:sz w:val="16"/>
                  <w:szCs w:val="16"/>
                </w:rPr>
                <w:t>4</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C44C2" w:rsidRPr="00FB15FA" w:rsidRDefault="006C44C2" w:rsidP="00AD3667">
            <w:pPr>
              <w:jc w:val="center"/>
              <w:rPr>
                <w:rFonts w:cstheme="minorHAnsi"/>
                <w:sz w:val="16"/>
                <w:szCs w:val="16"/>
              </w:rPr>
            </w:pPr>
          </w:p>
        </w:tc>
      </w:tr>
      <w:tr w:rsidR="004E7A65" w:rsidRPr="00FB15FA" w:rsidTr="004E7A65">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r w:rsidRPr="00FB15FA">
              <w:rPr>
                <w:rFonts w:cstheme="minorHAnsi"/>
                <w:sz w:val="16"/>
                <w:szCs w:val="16"/>
              </w:rPr>
              <w:t>Baseline CD4 &gt; 200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70E65" w:rsidP="00AD3667">
            <w:pPr>
              <w:jc w:val="center"/>
              <w:rPr>
                <w:rFonts w:cstheme="minorHAnsi"/>
                <w:color w:val="000000"/>
                <w:sz w:val="16"/>
                <w:szCs w:val="16"/>
              </w:rPr>
            </w:pPr>
            <w:r w:rsidRPr="00FB15FA">
              <w:rPr>
                <w:rFonts w:cstheme="minorHAnsi"/>
                <w:color w:val="000000"/>
                <w:sz w:val="16"/>
                <w:szCs w:val="16"/>
              </w:rPr>
              <w:t>49 (5.</w:t>
            </w:r>
            <w:ins w:id="53" w:author="CariVS" w:date="2013-02-06T12:44:00Z">
              <w:r w:rsidR="00F46516">
                <w:rPr>
                  <w:rFonts w:cstheme="minorHAnsi"/>
                  <w:color w:val="000000"/>
                  <w:sz w:val="16"/>
                  <w:szCs w:val="16"/>
                </w:rPr>
                <w:t>7</w:t>
              </w:r>
            </w:ins>
            <w:del w:id="54" w:author="CariVS" w:date="2013-02-06T12:44:00Z">
              <w:r w:rsidRPr="00FB15FA" w:rsidDel="00F46516">
                <w:rPr>
                  <w:rFonts w:cstheme="minorHAnsi"/>
                  <w:color w:val="000000"/>
                  <w:sz w:val="16"/>
                  <w:szCs w:val="16"/>
                </w:rPr>
                <w:delText>9</w:delText>
              </w:r>
            </w:del>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commentRangeStart w:id="55"/>
            <w:proofErr w:type="spellStart"/>
            <w:r w:rsidRPr="00FB15FA">
              <w:rPr>
                <w:rFonts w:cstheme="minorHAnsi"/>
                <w:sz w:val="16"/>
                <w:szCs w:val="16"/>
              </w:rPr>
              <w:t>logVL_baseline</w:t>
            </w:r>
            <w:commentRangeEnd w:id="55"/>
            <w:proofErr w:type="spellEnd"/>
            <w:r w:rsidR="00F46516">
              <w:rPr>
                <w:rStyle w:val="CommentReference"/>
              </w:rPr>
              <w:commentReference w:id="55"/>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color w:val="000000"/>
                <w:sz w:val="16"/>
                <w:szCs w:val="16"/>
              </w:rPr>
              <w:t>797 (93.3)</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sz w:val="16"/>
                <w:szCs w:val="16"/>
              </w:rPr>
              <w:t>5.031 (0.750)</w:t>
            </w:r>
          </w:p>
        </w:tc>
      </w:tr>
      <w:tr w:rsidR="004E7A65"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A379E4" w:rsidRDefault="004E7A65" w:rsidP="00AD3667">
            <w:pPr>
              <w:rPr>
                <w:rFonts w:cstheme="minorHAnsi"/>
                <w:sz w:val="16"/>
                <w:szCs w:val="16"/>
              </w:rPr>
            </w:pPr>
            <w:r w:rsidRPr="00A379E4">
              <w:rPr>
                <w:rFonts w:cstheme="minorHAnsi"/>
                <w:sz w:val="16"/>
                <w:szCs w:val="16"/>
              </w:rPr>
              <w:t>Baseline VL &lt; 100000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379E4">
            <w:pPr>
              <w:jc w:val="center"/>
              <w:rPr>
                <w:rFonts w:cstheme="minorHAnsi"/>
                <w:color w:val="000000"/>
                <w:sz w:val="16"/>
                <w:szCs w:val="16"/>
              </w:rPr>
            </w:pPr>
            <w:r w:rsidRPr="00FB15FA">
              <w:rPr>
                <w:rFonts w:cstheme="minorHAnsi"/>
                <w:color w:val="000000"/>
                <w:sz w:val="16"/>
                <w:szCs w:val="16"/>
              </w:rPr>
              <w:t>346 (</w:t>
            </w:r>
            <w:del w:id="56" w:author="CariVS" w:date="2013-02-06T12:53:00Z">
              <w:r w:rsidRPr="00FB15FA" w:rsidDel="00A379E4">
                <w:rPr>
                  <w:rFonts w:cstheme="minorHAnsi"/>
                  <w:color w:val="000000"/>
                  <w:sz w:val="16"/>
                  <w:szCs w:val="16"/>
                </w:rPr>
                <w:delText>43.4</w:delText>
              </w:r>
            </w:del>
            <w:ins w:id="57" w:author="CariVS" w:date="2013-02-06T12:53:00Z">
              <w:r w:rsidR="00A379E4">
                <w:rPr>
                  <w:rFonts w:cstheme="minorHAnsi"/>
                  <w:color w:val="000000"/>
                  <w:sz w:val="16"/>
                  <w:szCs w:val="16"/>
                </w:rPr>
                <w:t>40.5</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r>
      <w:tr w:rsidR="004E7A65"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A379E4" w:rsidRDefault="004E7A65" w:rsidP="00AD3667">
            <w:pPr>
              <w:rPr>
                <w:rFonts w:cstheme="minorHAnsi"/>
                <w:sz w:val="16"/>
                <w:szCs w:val="16"/>
              </w:rPr>
            </w:pPr>
            <w:r w:rsidRPr="00A379E4">
              <w:rPr>
                <w:rFonts w:cstheme="minorHAnsi"/>
                <w:sz w:val="16"/>
                <w:szCs w:val="16"/>
              </w:rPr>
              <w:t xml:space="preserve">Baseline VL </w:t>
            </w:r>
            <w:r w:rsidRPr="00A379E4">
              <w:rPr>
                <w:rFonts w:cstheme="minorHAnsi"/>
                <w:sz w:val="16"/>
                <w:szCs w:val="16"/>
                <w:u w:val="single"/>
              </w:rPr>
              <w:t>&gt;</w:t>
            </w:r>
            <w:r w:rsidRPr="00A379E4">
              <w:rPr>
                <w:rFonts w:cstheme="minorHAnsi"/>
                <w:sz w:val="16"/>
                <w:szCs w:val="16"/>
              </w:rPr>
              <w:t xml:space="preserve"> 100000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379E4">
            <w:pPr>
              <w:jc w:val="center"/>
              <w:rPr>
                <w:rFonts w:cstheme="minorHAnsi"/>
                <w:color w:val="000000"/>
                <w:sz w:val="16"/>
                <w:szCs w:val="16"/>
              </w:rPr>
            </w:pPr>
            <w:r w:rsidRPr="00FB15FA">
              <w:rPr>
                <w:rFonts w:cstheme="minorHAnsi"/>
                <w:color w:val="000000"/>
                <w:sz w:val="16"/>
                <w:szCs w:val="16"/>
              </w:rPr>
              <w:t>451 (</w:t>
            </w:r>
            <w:del w:id="58" w:author="CariVS" w:date="2013-02-06T12:54:00Z">
              <w:r w:rsidRPr="00FB15FA" w:rsidDel="00A379E4">
                <w:rPr>
                  <w:rFonts w:cstheme="minorHAnsi"/>
                  <w:color w:val="000000"/>
                  <w:sz w:val="16"/>
                  <w:szCs w:val="16"/>
                </w:rPr>
                <w:delText>56.6</w:delText>
              </w:r>
            </w:del>
            <w:ins w:id="59" w:author="CariVS" w:date="2013-02-06T12:54:00Z">
              <w:r w:rsidR="00A379E4">
                <w:rPr>
                  <w:rFonts w:cstheme="minorHAnsi"/>
                  <w:color w:val="000000"/>
                  <w:sz w:val="16"/>
                  <w:szCs w:val="16"/>
                </w:rPr>
                <w:t>52.8</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A65" w:rsidRPr="00FB15FA" w:rsidRDefault="004E7A65"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A379E4" w:rsidRDefault="000644D0" w:rsidP="00AD3667">
            <w:pPr>
              <w:rPr>
                <w:rFonts w:cstheme="minorHAnsi"/>
                <w:sz w:val="16"/>
                <w:szCs w:val="16"/>
              </w:rPr>
            </w:pPr>
            <w:r w:rsidRPr="00A379E4">
              <w:rPr>
                <w:rFonts w:cstheme="minorHAnsi"/>
                <w:sz w:val="16"/>
                <w:szCs w:val="16"/>
              </w:rPr>
              <w:t>Viral blips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379E4">
            <w:pPr>
              <w:jc w:val="center"/>
              <w:rPr>
                <w:rFonts w:cstheme="minorHAnsi"/>
                <w:color w:val="000000"/>
                <w:sz w:val="16"/>
                <w:szCs w:val="16"/>
              </w:rPr>
            </w:pPr>
            <w:r w:rsidRPr="00FB15FA">
              <w:rPr>
                <w:rFonts w:cstheme="minorHAnsi"/>
                <w:color w:val="000000"/>
                <w:sz w:val="16"/>
                <w:szCs w:val="16"/>
              </w:rPr>
              <w:t>167 (</w:t>
            </w:r>
            <w:del w:id="60" w:author="CariVS" w:date="2013-02-06T12:50:00Z">
              <w:r w:rsidRPr="00FB15FA" w:rsidDel="00A379E4">
                <w:rPr>
                  <w:rFonts w:cstheme="minorHAnsi"/>
                  <w:color w:val="000000"/>
                  <w:sz w:val="16"/>
                  <w:szCs w:val="16"/>
                </w:rPr>
                <w:delText>22.3</w:delText>
              </w:r>
            </w:del>
            <w:ins w:id="61" w:author="CariVS" w:date="2013-02-06T12:50:00Z">
              <w:r w:rsidR="00A379E4">
                <w:rPr>
                  <w:rFonts w:cstheme="minorHAnsi"/>
                  <w:color w:val="000000"/>
                  <w:sz w:val="16"/>
                  <w:szCs w:val="16"/>
                </w:rPr>
                <w:t>19.6</w:t>
              </w:r>
            </w:ins>
            <w:r w:rsidRPr="00FB15FA">
              <w:rPr>
                <w:rFonts w:cstheme="minorHAnsi"/>
                <w:color w:val="000000"/>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sz w:val="16"/>
                <w:szCs w:val="16"/>
              </w:rPr>
              <w:t>Failures</w:t>
            </w: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 xml:space="preserve">VL&gt;400, @ any 1 point </w:t>
            </w:r>
            <w:r w:rsidRPr="00FB15FA">
              <w:rPr>
                <w:rFonts w:cstheme="minorHAnsi"/>
                <w:color w:val="000000" w:themeColor="text1"/>
                <w:sz w:val="16"/>
                <w:szCs w:val="16"/>
                <w:u w:val="single"/>
              </w:rPr>
              <w:t>&gt;</w:t>
            </w:r>
            <w:r w:rsidRPr="00FB15FA">
              <w:rPr>
                <w:rFonts w:cstheme="minorHAnsi"/>
                <w:color w:val="000000" w:themeColor="text1"/>
                <w:sz w:val="16"/>
                <w:szCs w:val="16"/>
              </w:rPr>
              <w:t xml:space="preserve"> 6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78395C" w:rsidP="0078395C">
            <w:pPr>
              <w:jc w:val="center"/>
              <w:rPr>
                <w:rFonts w:cstheme="minorHAnsi"/>
                <w:color w:val="000000"/>
                <w:sz w:val="16"/>
                <w:szCs w:val="16"/>
              </w:rPr>
            </w:pPr>
            <w:ins w:id="62" w:author="CariVS" w:date="2013-02-06T11:11:00Z">
              <w:r w:rsidRPr="00FB15FA">
                <w:rPr>
                  <w:rFonts w:cstheme="minorHAnsi"/>
                  <w:sz w:val="16"/>
                  <w:szCs w:val="16"/>
                </w:rPr>
                <w:t>242 (</w:t>
              </w:r>
            </w:ins>
            <w:ins w:id="63" w:author="CariVS" w:date="2013-02-06T11:12:00Z">
              <w:r>
                <w:rPr>
                  <w:rFonts w:cstheme="minorHAnsi"/>
                  <w:sz w:val="16"/>
                  <w:szCs w:val="16"/>
                </w:rPr>
                <w:t>28.3</w:t>
              </w:r>
            </w:ins>
            <w:ins w:id="64" w:author="CariVS" w:date="2013-02-06T11:11:00Z">
              <w:r w:rsidRPr="00FB15FA">
                <w:rPr>
                  <w:rFonts w:cstheme="minorHAnsi"/>
                  <w:sz w:val="16"/>
                  <w:szCs w:val="16"/>
                </w:rPr>
                <w:t>)</w:t>
              </w:r>
            </w:ins>
            <w:del w:id="65" w:author="CariVS" w:date="2013-02-06T11:11:00Z">
              <w:r w:rsidR="000644D0" w:rsidRPr="00FB15FA" w:rsidDel="0078395C">
                <w:rPr>
                  <w:rFonts w:cstheme="minorHAnsi"/>
                  <w:sz w:val="16"/>
                  <w:szCs w:val="16"/>
                </w:rPr>
                <w:delText>97 (13.8)</w:delText>
              </w:r>
            </w:del>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VL&gt;400, @ any 2 consecutive points &gt; 6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78395C">
            <w:pPr>
              <w:jc w:val="center"/>
              <w:rPr>
                <w:rFonts w:cstheme="minorHAnsi"/>
                <w:color w:val="000000"/>
                <w:sz w:val="16"/>
                <w:szCs w:val="16"/>
              </w:rPr>
            </w:pPr>
            <w:del w:id="66" w:author="CariVS" w:date="2013-02-06T11:12:00Z">
              <w:r w:rsidRPr="00FB15FA" w:rsidDel="0078395C">
                <w:rPr>
                  <w:rFonts w:cstheme="minorHAnsi"/>
                  <w:sz w:val="16"/>
                  <w:szCs w:val="16"/>
                </w:rPr>
                <w:delText xml:space="preserve">242 </w:delText>
              </w:r>
            </w:del>
            <w:ins w:id="67" w:author="CariVS" w:date="2013-02-06T11:12:00Z">
              <w:r w:rsidR="0078395C">
                <w:rPr>
                  <w:rFonts w:cstheme="minorHAnsi"/>
                  <w:sz w:val="16"/>
                  <w:szCs w:val="16"/>
                </w:rPr>
                <w:t>85</w:t>
              </w:r>
              <w:r w:rsidR="0078395C" w:rsidRPr="00FB15FA">
                <w:rPr>
                  <w:rFonts w:cstheme="minorHAnsi"/>
                  <w:sz w:val="16"/>
                  <w:szCs w:val="16"/>
                </w:rPr>
                <w:t xml:space="preserve"> </w:t>
              </w:r>
            </w:ins>
            <w:r w:rsidRPr="00FB15FA">
              <w:rPr>
                <w:rFonts w:cstheme="minorHAnsi"/>
                <w:sz w:val="16"/>
                <w:szCs w:val="16"/>
              </w:rPr>
              <w:t>(</w:t>
            </w:r>
            <w:del w:id="68" w:author="CariVS" w:date="2013-02-06T11:12:00Z">
              <w:r w:rsidRPr="00FB15FA" w:rsidDel="0078395C">
                <w:rPr>
                  <w:rFonts w:cstheme="minorHAnsi"/>
                  <w:sz w:val="16"/>
                  <w:szCs w:val="16"/>
                </w:rPr>
                <w:delText>32.4</w:delText>
              </w:r>
            </w:del>
            <w:ins w:id="69" w:author="CariVS" w:date="2013-02-06T11:12:00Z">
              <w:r w:rsidR="0078395C">
                <w:rPr>
                  <w:rFonts w:cstheme="minorHAnsi"/>
                  <w:sz w:val="16"/>
                  <w:szCs w:val="16"/>
                </w:rPr>
                <w:t>10</w:t>
              </w:r>
            </w:ins>
            <w:r w:rsidRPr="00FB15FA">
              <w:rPr>
                <w:rFonts w:cstheme="minorHAnsi"/>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VL&gt;1000, @ any 2 consecutive points &gt; 6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78395C">
            <w:pPr>
              <w:jc w:val="center"/>
              <w:rPr>
                <w:rFonts w:cstheme="minorHAnsi"/>
                <w:color w:val="000000"/>
                <w:sz w:val="16"/>
                <w:szCs w:val="16"/>
              </w:rPr>
            </w:pPr>
            <w:r w:rsidRPr="00FB15FA">
              <w:rPr>
                <w:rFonts w:cstheme="minorHAnsi"/>
                <w:sz w:val="16"/>
                <w:szCs w:val="16"/>
              </w:rPr>
              <w:t>66 (</w:t>
            </w:r>
            <w:del w:id="70" w:author="CariVS" w:date="2013-02-06T11:13:00Z">
              <w:r w:rsidRPr="00FB15FA" w:rsidDel="0078395C">
                <w:rPr>
                  <w:rFonts w:cstheme="minorHAnsi"/>
                  <w:sz w:val="16"/>
                  <w:szCs w:val="16"/>
                </w:rPr>
                <w:delText>9</w:delText>
              </w:r>
            </w:del>
            <w:ins w:id="71" w:author="CariVS" w:date="2013-02-06T11:13:00Z">
              <w:r w:rsidR="0078395C">
                <w:rPr>
                  <w:rFonts w:cstheme="minorHAnsi"/>
                  <w:sz w:val="16"/>
                  <w:szCs w:val="16"/>
                </w:rPr>
                <w:t>7</w:t>
              </w:r>
            </w:ins>
            <w:r w:rsidRPr="00FB15FA">
              <w:rPr>
                <w:rFonts w:cstheme="minorHAnsi"/>
                <w:sz w:val="16"/>
                <w:szCs w:val="16"/>
              </w:rPr>
              <w:t>.7)</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VL&gt;5000, @ any 2 consecutive points &gt; 6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78395C">
            <w:pPr>
              <w:jc w:val="center"/>
              <w:rPr>
                <w:rFonts w:cstheme="minorHAnsi"/>
                <w:color w:val="000000"/>
                <w:sz w:val="16"/>
                <w:szCs w:val="16"/>
              </w:rPr>
            </w:pPr>
            <w:r w:rsidRPr="00FB15FA">
              <w:rPr>
                <w:rFonts w:cstheme="minorHAnsi"/>
                <w:sz w:val="16"/>
                <w:szCs w:val="16"/>
              </w:rPr>
              <w:t>52 (</w:t>
            </w:r>
            <w:del w:id="72" w:author="CariVS" w:date="2013-02-06T11:13:00Z">
              <w:r w:rsidRPr="00FB15FA" w:rsidDel="0078395C">
                <w:rPr>
                  <w:rFonts w:cstheme="minorHAnsi"/>
                  <w:sz w:val="16"/>
                  <w:szCs w:val="16"/>
                </w:rPr>
                <w:delText>7.7</w:delText>
              </w:r>
            </w:del>
            <w:ins w:id="73" w:author="CariVS" w:date="2013-02-06T11:13:00Z">
              <w:r w:rsidR="0078395C">
                <w:rPr>
                  <w:rFonts w:cstheme="minorHAnsi"/>
                  <w:sz w:val="16"/>
                  <w:szCs w:val="16"/>
                </w:rPr>
                <w:t>6.1</w:t>
              </w:r>
            </w:ins>
            <w:r w:rsidRPr="00FB15FA">
              <w:rPr>
                <w:rFonts w:cstheme="minorHAnsi"/>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‘CD4-failure’ according to WHO criteria</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sz w:val="16"/>
                <w:szCs w:val="16"/>
              </w:rPr>
              <w:t>149 (20.0)</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DA260B">
            <w:pPr>
              <w:jc w:val="right"/>
              <w:rPr>
                <w:rFonts w:cstheme="minorHAnsi"/>
                <w:sz w:val="16"/>
                <w:szCs w:val="16"/>
              </w:rPr>
            </w:pPr>
            <w:r w:rsidRPr="00FB15FA">
              <w:rPr>
                <w:rFonts w:cstheme="minorHAnsi"/>
                <w:color w:val="000000" w:themeColor="text1"/>
                <w:sz w:val="16"/>
                <w:szCs w:val="16"/>
              </w:rPr>
              <w:t>Viral suppression</w:t>
            </w: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0644D0">
            <w:pPr>
              <w:rPr>
                <w:rFonts w:cstheme="minorHAnsi"/>
                <w:sz w:val="16"/>
                <w:szCs w:val="16"/>
              </w:rPr>
            </w:pPr>
            <w:r w:rsidRPr="00FB15FA">
              <w:rPr>
                <w:rFonts w:cstheme="minorHAnsi"/>
                <w:color w:val="000000" w:themeColor="text1"/>
                <w:sz w:val="16"/>
                <w:szCs w:val="16"/>
              </w:rPr>
              <w:t xml:space="preserve">within </w:t>
            </w:r>
            <w:r w:rsidRPr="00FB15FA">
              <w:rPr>
                <w:rFonts w:cstheme="minorHAnsi"/>
                <w:color w:val="000000" w:themeColor="text1"/>
                <w:sz w:val="16"/>
                <w:szCs w:val="16"/>
                <w:u w:val="single"/>
              </w:rPr>
              <w:t>&lt;</w:t>
            </w:r>
            <w:r w:rsidRPr="00FB15FA">
              <w:rPr>
                <w:rFonts w:cstheme="minorHAnsi"/>
                <w:color w:val="000000" w:themeColor="text1"/>
                <w:sz w:val="16"/>
                <w:szCs w:val="16"/>
              </w:rPr>
              <w:t xml:space="preserve"> 6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379E4">
            <w:pPr>
              <w:jc w:val="center"/>
              <w:rPr>
                <w:rFonts w:cstheme="minorHAnsi"/>
                <w:color w:val="000000"/>
                <w:sz w:val="16"/>
                <w:szCs w:val="16"/>
              </w:rPr>
            </w:pPr>
            <w:del w:id="74" w:author="CariVS" w:date="2013-02-07T10:00:00Z">
              <w:r w:rsidRPr="00FB15FA" w:rsidDel="001970F8">
                <w:rPr>
                  <w:rFonts w:cstheme="minorHAnsi"/>
                  <w:sz w:val="16"/>
                  <w:szCs w:val="16"/>
                </w:rPr>
                <w:delText>646</w:delText>
              </w:r>
            </w:del>
            <w:r w:rsidRPr="00FB15FA">
              <w:rPr>
                <w:rFonts w:cstheme="minorHAnsi"/>
                <w:sz w:val="16"/>
                <w:szCs w:val="16"/>
              </w:rPr>
              <w:t xml:space="preserve"> (</w:t>
            </w:r>
            <w:del w:id="75" w:author="CariVS" w:date="2013-02-06T12:55:00Z">
              <w:r w:rsidRPr="00FB15FA" w:rsidDel="00A379E4">
                <w:rPr>
                  <w:rFonts w:cstheme="minorHAnsi"/>
                  <w:sz w:val="16"/>
                  <w:szCs w:val="16"/>
                </w:rPr>
                <w:delText>92.2</w:delText>
              </w:r>
            </w:del>
            <w:r w:rsidRPr="00FB15FA">
              <w:rPr>
                <w:rFonts w:cstheme="minorHAnsi"/>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right"/>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 xml:space="preserve">between 6 </w:t>
            </w:r>
            <w:r w:rsidRPr="00FB15FA">
              <w:rPr>
                <w:rFonts w:cstheme="minorHAnsi"/>
                <w:color w:val="000000" w:themeColor="text1"/>
                <w:sz w:val="16"/>
                <w:szCs w:val="16"/>
                <w:u w:val="single"/>
              </w:rPr>
              <w:t>&lt;</w:t>
            </w:r>
            <w:r w:rsidRPr="00FB15FA">
              <w:rPr>
                <w:rFonts w:cstheme="minorHAnsi"/>
                <w:color w:val="000000" w:themeColor="text1"/>
                <w:sz w:val="16"/>
                <w:szCs w:val="16"/>
              </w:rPr>
              <w:t xml:space="preserve"> 12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1970F8">
            <w:pPr>
              <w:jc w:val="center"/>
              <w:rPr>
                <w:rFonts w:cstheme="minorHAnsi"/>
                <w:color w:val="000000"/>
                <w:sz w:val="16"/>
                <w:szCs w:val="16"/>
              </w:rPr>
            </w:pPr>
            <w:del w:id="76" w:author="CariVS" w:date="2013-02-07T10:00:00Z">
              <w:r w:rsidRPr="00FB15FA" w:rsidDel="001970F8">
                <w:rPr>
                  <w:rFonts w:cstheme="minorHAnsi"/>
                  <w:sz w:val="16"/>
                  <w:szCs w:val="16"/>
                </w:rPr>
                <w:delText>38</w:delText>
              </w:r>
            </w:del>
            <w:r w:rsidRPr="00FB15FA">
              <w:rPr>
                <w:rFonts w:cstheme="minorHAnsi"/>
                <w:sz w:val="16"/>
                <w:szCs w:val="16"/>
              </w:rPr>
              <w:t xml:space="preserve"> (</w:t>
            </w:r>
            <w:del w:id="77" w:author="CariVS" w:date="2013-02-06T12:56:00Z">
              <w:r w:rsidRPr="00FB15FA" w:rsidDel="00A379E4">
                <w:rPr>
                  <w:rFonts w:cstheme="minorHAnsi"/>
                  <w:sz w:val="16"/>
                  <w:szCs w:val="16"/>
                </w:rPr>
                <w:delText>5.4</w:delText>
              </w:r>
            </w:del>
            <w:r w:rsidRPr="00FB15FA">
              <w:rPr>
                <w:rFonts w:cstheme="minorHAnsi"/>
                <w:sz w:val="16"/>
                <w:szCs w:val="16"/>
              </w:rPr>
              <w:t>)</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right"/>
              <w:rPr>
                <w:rFonts w:cstheme="minorHAnsi"/>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 xml:space="preserve">between &gt;12 </w:t>
            </w:r>
            <w:r w:rsidRPr="00FB15FA">
              <w:rPr>
                <w:rFonts w:cstheme="minorHAnsi"/>
                <w:color w:val="000000" w:themeColor="text1"/>
                <w:sz w:val="16"/>
                <w:szCs w:val="16"/>
                <w:u w:val="single"/>
              </w:rPr>
              <w:t>&lt;</w:t>
            </w:r>
            <w:r w:rsidRPr="00FB15FA">
              <w:rPr>
                <w:rFonts w:cstheme="minorHAnsi"/>
                <w:color w:val="000000" w:themeColor="text1"/>
                <w:sz w:val="16"/>
                <w:szCs w:val="16"/>
              </w:rPr>
              <w:t xml:space="preserve"> 60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1043B1">
            <w:pPr>
              <w:jc w:val="center"/>
              <w:rPr>
                <w:rFonts w:cstheme="minorHAnsi"/>
                <w:color w:val="000000"/>
                <w:sz w:val="16"/>
                <w:szCs w:val="16"/>
              </w:rPr>
            </w:pPr>
            <w:del w:id="78" w:author="CariVS" w:date="2013-02-07T10:00:00Z">
              <w:r w:rsidRPr="00FB15FA" w:rsidDel="001970F8">
                <w:rPr>
                  <w:rFonts w:cstheme="minorHAnsi"/>
                  <w:sz w:val="16"/>
                  <w:szCs w:val="16"/>
                </w:rPr>
                <w:delText>16</w:delText>
              </w:r>
            </w:del>
            <w:r w:rsidRPr="00FB15FA">
              <w:rPr>
                <w:rFonts w:cstheme="minorHAnsi"/>
                <w:sz w:val="16"/>
                <w:szCs w:val="16"/>
              </w:rPr>
              <w:t xml:space="preserve"> (</w:t>
            </w:r>
            <w:del w:id="79" w:author="CariVS" w:date="2013-02-06T12:57:00Z">
              <w:r w:rsidRPr="00FB15FA" w:rsidDel="001043B1">
                <w:rPr>
                  <w:rFonts w:cstheme="minorHAnsi"/>
                  <w:sz w:val="16"/>
                  <w:szCs w:val="16"/>
                </w:rPr>
                <w:delText>2.3</w:delText>
              </w:r>
            </w:del>
            <w:r w:rsidRPr="00FB15FA">
              <w:rPr>
                <w:rFonts w:cstheme="minorHAnsi"/>
                <w:sz w:val="16"/>
                <w:szCs w:val="16"/>
              </w:rPr>
              <w:t xml:space="preserve">) </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right"/>
              <w:rPr>
                <w:rFonts w:cstheme="minorHAnsi"/>
                <w:color w:val="000000" w:themeColor="text1"/>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del w:id="80" w:author="CariVS" w:date="2013-02-07T09:59:00Z">
              <w:r w:rsidRPr="00FB15FA" w:rsidDel="001970F8">
                <w:rPr>
                  <w:rFonts w:cstheme="minorHAnsi"/>
                  <w:color w:val="000000" w:themeColor="text1"/>
                  <w:sz w:val="16"/>
                  <w:szCs w:val="16"/>
                </w:rPr>
                <w:delText>total</w:delText>
              </w:r>
            </w:del>
            <w:ins w:id="81" w:author="CariVS" w:date="2013-02-07T09:59:00Z">
              <w:r w:rsidR="001970F8">
                <w:rPr>
                  <w:rFonts w:cstheme="minorHAnsi"/>
                  <w:color w:val="000000" w:themeColor="text1"/>
                  <w:sz w:val="16"/>
                  <w:szCs w:val="16"/>
                </w:rPr>
                <w:t xml:space="preserve"> never suppressed</w:t>
              </w:r>
            </w:ins>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del w:id="82" w:author="CariVS" w:date="2013-02-07T10:00:00Z">
              <w:r w:rsidRPr="00FB15FA" w:rsidDel="001970F8">
                <w:rPr>
                  <w:rFonts w:cstheme="minorHAnsi"/>
                  <w:sz w:val="16"/>
                  <w:szCs w:val="16"/>
                </w:rPr>
                <w:delText>700 (100)</w:delText>
              </w:r>
            </w:del>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5F2D9E">
            <w:pPr>
              <w:jc w:val="right"/>
              <w:rPr>
                <w:rFonts w:cstheme="minorHAnsi"/>
                <w:color w:val="000000" w:themeColor="text1"/>
                <w:sz w:val="16"/>
                <w:szCs w:val="16"/>
              </w:rPr>
            </w:pPr>
            <w:r w:rsidRPr="00FB15FA">
              <w:rPr>
                <w:rFonts w:cstheme="minorHAnsi"/>
                <w:color w:val="000000" w:themeColor="text1"/>
                <w:sz w:val="16"/>
                <w:szCs w:val="16"/>
              </w:rPr>
              <w:t>Immun</w:t>
            </w:r>
            <w:r w:rsidR="005F2D9E" w:rsidRPr="00FB15FA">
              <w:rPr>
                <w:rFonts w:cstheme="minorHAnsi"/>
                <w:color w:val="000000" w:themeColor="text1"/>
                <w:sz w:val="16"/>
                <w:szCs w:val="16"/>
              </w:rPr>
              <w:t>e</w:t>
            </w:r>
            <w:r w:rsidRPr="00FB15FA">
              <w:rPr>
                <w:rFonts w:cstheme="minorHAnsi"/>
                <w:color w:val="000000" w:themeColor="text1"/>
                <w:sz w:val="16"/>
                <w:szCs w:val="16"/>
              </w:rPr>
              <w:t xml:space="preserve">-recovery </w:t>
            </w: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rPr>
                <w:rFonts w:cstheme="minorHAnsi"/>
                <w:sz w:val="16"/>
                <w:szCs w:val="16"/>
              </w:rPr>
            </w:pPr>
            <w:r w:rsidRPr="00FB15FA">
              <w:rPr>
                <w:rFonts w:cstheme="minorHAnsi"/>
                <w:color w:val="000000" w:themeColor="text1"/>
                <w:sz w:val="16"/>
                <w:szCs w:val="16"/>
              </w:rPr>
              <w:t xml:space="preserve">CD4 gained in </w:t>
            </w:r>
            <w:r w:rsidRPr="00FB15FA">
              <w:rPr>
                <w:rFonts w:cstheme="minorHAnsi"/>
                <w:color w:val="000000" w:themeColor="text1"/>
                <w:sz w:val="16"/>
                <w:szCs w:val="16"/>
                <w:u w:val="single"/>
              </w:rPr>
              <w:t>&lt;</w:t>
            </w:r>
            <w:r w:rsidRPr="00FB15FA">
              <w:rPr>
                <w:rFonts w:cstheme="minorHAnsi"/>
                <w:color w:val="000000" w:themeColor="text1"/>
                <w:sz w:val="16"/>
                <w:szCs w:val="16"/>
              </w:rPr>
              <w:t xml:space="preserve"> 24 months</w:t>
            </w:r>
            <w:ins w:id="83" w:author="CariVS" w:date="2013-02-07T10:03:00Z">
              <w:r w:rsidR="001970F8">
                <w:rPr>
                  <w:rFonts w:cstheme="minorHAnsi"/>
                  <w:color w:val="000000" w:themeColor="text1"/>
                  <w:sz w:val="16"/>
                  <w:szCs w:val="16"/>
                </w:rPr>
                <w:t>****</w:t>
              </w:r>
            </w:ins>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color w:val="000000"/>
                <w:sz w:val="16"/>
                <w:szCs w:val="16"/>
              </w:rPr>
            </w:pPr>
            <w:r w:rsidRPr="00FB15FA">
              <w:rPr>
                <w:rFonts w:cstheme="minorHAnsi"/>
                <w:color w:val="000000"/>
                <w:sz w:val="16"/>
                <w:szCs w:val="16"/>
              </w:rPr>
              <w:t>533 (64.0)</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commentRangeStart w:id="84"/>
            <w:r w:rsidRPr="00FB15FA">
              <w:rPr>
                <w:rFonts w:cstheme="minorHAnsi"/>
                <w:color w:val="000000" w:themeColor="text1"/>
                <w:sz w:val="16"/>
                <w:szCs w:val="16"/>
              </w:rPr>
              <w:t xml:space="preserve">284.6 </w:t>
            </w:r>
            <w:commentRangeEnd w:id="84"/>
            <w:r w:rsidR="00B74B38">
              <w:rPr>
                <w:rStyle w:val="CommentReference"/>
              </w:rPr>
              <w:commentReference w:id="84"/>
            </w:r>
            <w:r w:rsidRPr="00FB15FA">
              <w:rPr>
                <w:rFonts w:cstheme="minorHAnsi"/>
                <w:color w:val="000000" w:themeColor="text1"/>
                <w:sz w:val="16"/>
                <w:szCs w:val="16"/>
              </w:rPr>
              <w:t>(109.0)</w:t>
            </w:r>
          </w:p>
        </w:tc>
      </w:tr>
      <w:tr w:rsidR="00AD3667" w:rsidRPr="00FB15FA">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right"/>
              <w:rPr>
                <w:rFonts w:cstheme="minorHAnsi"/>
                <w:color w:val="000000" w:themeColor="text1"/>
                <w:sz w:val="16"/>
                <w:szCs w:val="16"/>
              </w:rPr>
            </w:pPr>
          </w:p>
        </w:tc>
        <w:tc>
          <w:tcPr>
            <w:tcW w:w="4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5F2D9E">
            <w:pPr>
              <w:rPr>
                <w:rFonts w:cstheme="minorHAnsi"/>
                <w:sz w:val="16"/>
                <w:szCs w:val="16"/>
              </w:rPr>
            </w:pPr>
            <w:r w:rsidRPr="00FB15FA">
              <w:rPr>
                <w:rFonts w:cstheme="minorHAnsi"/>
                <w:sz w:val="16"/>
                <w:szCs w:val="16"/>
              </w:rPr>
              <w:t xml:space="preserve">average individual CD4 during the period &gt; 24 </w:t>
            </w:r>
            <w:r w:rsidRPr="00FB15FA">
              <w:rPr>
                <w:rFonts w:cstheme="minorHAnsi"/>
                <w:sz w:val="16"/>
                <w:szCs w:val="16"/>
                <w:u w:val="single"/>
              </w:rPr>
              <w:t>&lt;</w:t>
            </w:r>
            <w:r w:rsidRPr="00FB15FA">
              <w:rPr>
                <w:rFonts w:cstheme="minorHAnsi"/>
                <w:sz w:val="16"/>
                <w:szCs w:val="16"/>
              </w:rPr>
              <w:t xml:space="preserve"> 60 months</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C51716" w:rsidP="00AD3667">
            <w:pPr>
              <w:jc w:val="center"/>
              <w:rPr>
                <w:rFonts w:cstheme="minorHAnsi"/>
                <w:color w:val="000000"/>
                <w:sz w:val="16"/>
                <w:szCs w:val="16"/>
              </w:rPr>
            </w:pPr>
            <w:r w:rsidRPr="00FB15FA">
              <w:rPr>
                <w:rFonts w:cstheme="minorHAnsi"/>
                <w:color w:val="000000"/>
                <w:sz w:val="16"/>
                <w:szCs w:val="16"/>
              </w:rPr>
              <w:t>*</w:t>
            </w:r>
            <w:r w:rsidR="000644D0" w:rsidRPr="00FB15FA">
              <w:rPr>
                <w:rFonts w:cstheme="minorHAnsi"/>
                <w:color w:val="000000"/>
                <w:sz w:val="16"/>
                <w:szCs w:val="16"/>
              </w:rPr>
              <w:t>1035 (100)</w:t>
            </w:r>
            <w:ins w:id="85" w:author="CariVS" w:date="2013-02-06T14:38:00Z">
              <w:r w:rsidR="00826C6A">
                <w:rPr>
                  <w:rFonts w:cstheme="minorHAnsi"/>
                  <w:color w:val="000000"/>
                  <w:sz w:val="16"/>
                  <w:szCs w:val="16"/>
                </w:rPr>
                <w:t>??</w:t>
              </w:r>
            </w:ins>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color w:val="000000" w:themeColor="text1"/>
                <w:sz w:val="16"/>
                <w:szCs w:val="16"/>
              </w:rPr>
              <w:t>453.6 (217.1)</w:t>
            </w:r>
          </w:p>
        </w:tc>
      </w:tr>
      <w:tr w:rsidR="00AD3667" w:rsidRPr="00FB15FA">
        <w:tc>
          <w:tcPr>
            <w:tcW w:w="1737"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jc w:val="right"/>
              <w:rPr>
                <w:rFonts w:cstheme="minorHAnsi"/>
                <w:color w:val="000000" w:themeColor="text1"/>
                <w:sz w:val="16"/>
                <w:szCs w:val="16"/>
              </w:rPr>
            </w:pPr>
          </w:p>
        </w:tc>
        <w:tc>
          <w:tcPr>
            <w:tcW w:w="4252"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rPr>
                <w:rFonts w:cstheme="minorHAnsi"/>
                <w:color w:val="000000" w:themeColor="text1"/>
                <w:sz w:val="16"/>
                <w:szCs w:val="16"/>
              </w:rPr>
            </w:pPr>
            <w:r w:rsidRPr="00FB15FA">
              <w:rPr>
                <w:rFonts w:cstheme="minorHAnsi"/>
                <w:sz w:val="16"/>
                <w:szCs w:val="16"/>
              </w:rPr>
              <w:t>total CD4 gained from the baseline</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AD3667" w:rsidP="00AD3667">
            <w:pPr>
              <w:jc w:val="center"/>
              <w:rPr>
                <w:rFonts w:cstheme="minorHAnsi"/>
                <w:sz w:val="16"/>
                <w:szCs w:val="16"/>
              </w:rPr>
            </w:pPr>
          </w:p>
        </w:tc>
        <w:tc>
          <w:tcPr>
            <w:tcW w:w="1276"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del w:id="86" w:author="CariVS" w:date="2013-02-06T14:38:00Z">
              <w:r w:rsidRPr="00FB15FA" w:rsidDel="00826C6A">
                <w:rPr>
                  <w:rFonts w:cstheme="minorHAnsi"/>
                  <w:color w:val="000000"/>
                  <w:sz w:val="16"/>
                  <w:szCs w:val="16"/>
                </w:rPr>
                <w:delText>854 (100)</w:delText>
              </w:r>
            </w:del>
          </w:p>
        </w:tc>
        <w:tc>
          <w:tcPr>
            <w:tcW w:w="1348" w:type="dxa"/>
            <w:tcBorders>
              <w:top w:val="single" w:sz="4" w:space="0" w:color="FFFFFF" w:themeColor="background1"/>
              <w:left w:val="single" w:sz="4" w:space="0" w:color="FFFFFF" w:themeColor="background1"/>
              <w:right w:val="single" w:sz="4" w:space="0" w:color="FFFFFF" w:themeColor="background1"/>
            </w:tcBorders>
          </w:tcPr>
          <w:p w:rsidR="00AD3667" w:rsidRPr="00FB15FA" w:rsidRDefault="000644D0" w:rsidP="00AD3667">
            <w:pPr>
              <w:jc w:val="center"/>
              <w:rPr>
                <w:rFonts w:cstheme="minorHAnsi"/>
                <w:sz w:val="16"/>
                <w:szCs w:val="16"/>
              </w:rPr>
            </w:pPr>
            <w:r w:rsidRPr="00FB15FA">
              <w:rPr>
                <w:rFonts w:cstheme="minorHAnsi"/>
                <w:color w:val="000000" w:themeColor="text1"/>
                <w:sz w:val="16"/>
                <w:szCs w:val="16"/>
              </w:rPr>
              <w:t>295.2 (157.1)</w:t>
            </w:r>
          </w:p>
        </w:tc>
      </w:tr>
    </w:tbl>
    <w:p w:rsidR="00AD3667" w:rsidRPr="00FB15FA" w:rsidRDefault="00AD3667" w:rsidP="00AD3667">
      <w:pPr>
        <w:spacing w:after="0"/>
        <w:rPr>
          <w:rFonts w:cstheme="minorHAnsi"/>
          <w:sz w:val="18"/>
          <w:szCs w:val="18"/>
        </w:rPr>
      </w:pPr>
    </w:p>
    <w:tbl>
      <w:tblPr>
        <w:tblW w:w="4620" w:type="dxa"/>
        <w:tblInd w:w="93" w:type="dxa"/>
        <w:tblLook w:val="04A0" w:firstRow="1" w:lastRow="0" w:firstColumn="1" w:lastColumn="0" w:noHBand="0" w:noVBand="1"/>
      </w:tblPr>
      <w:tblGrid>
        <w:gridCol w:w="1520"/>
        <w:gridCol w:w="2140"/>
        <w:gridCol w:w="960"/>
      </w:tblGrid>
      <w:tr w:rsidR="008E2E1A" w:rsidRPr="008E2E1A" w:rsidTr="008E2E1A">
        <w:trPr>
          <w:trHeight w:val="300"/>
          <w:ins w:id="87" w:author="CariVS" w:date="2013-02-06T15:21:00Z"/>
        </w:trPr>
        <w:tc>
          <w:tcPr>
            <w:tcW w:w="1520" w:type="dxa"/>
            <w:tcBorders>
              <w:top w:val="nil"/>
              <w:left w:val="nil"/>
              <w:bottom w:val="single" w:sz="4" w:space="0" w:color="95B3D7"/>
              <w:right w:val="nil"/>
            </w:tcBorders>
            <w:shd w:val="clear" w:color="DCE6F1" w:fill="DCE6F1"/>
            <w:noWrap/>
            <w:vAlign w:val="bottom"/>
            <w:hideMark/>
          </w:tcPr>
          <w:p w:rsidR="008E2E1A" w:rsidRPr="008E2E1A" w:rsidRDefault="008E2E1A" w:rsidP="008E2E1A">
            <w:pPr>
              <w:spacing w:after="0" w:line="240" w:lineRule="auto"/>
              <w:rPr>
                <w:ins w:id="88" w:author="CariVS" w:date="2013-02-06T15:21:00Z"/>
                <w:rFonts w:ascii="Calibri" w:eastAsia="Times New Roman" w:hAnsi="Calibri" w:cs="Calibri"/>
                <w:b/>
                <w:bCs/>
                <w:color w:val="000000"/>
                <w:sz w:val="18"/>
                <w:lang w:eastAsia="en-ZA"/>
              </w:rPr>
            </w:pPr>
            <w:ins w:id="89" w:author="CariVS" w:date="2013-02-06T15:21:00Z">
              <w:r w:rsidRPr="008E2E1A">
                <w:rPr>
                  <w:rFonts w:ascii="Calibri" w:eastAsia="Times New Roman" w:hAnsi="Calibri" w:cs="Calibri"/>
                  <w:b/>
                  <w:bCs/>
                  <w:color w:val="000000"/>
                  <w:sz w:val="18"/>
                  <w:lang w:eastAsia="en-ZA"/>
                </w:rPr>
                <w:lastRenderedPageBreak/>
                <w:t>Row Labels</w:t>
              </w:r>
            </w:ins>
          </w:p>
        </w:tc>
        <w:tc>
          <w:tcPr>
            <w:tcW w:w="2140" w:type="dxa"/>
            <w:tcBorders>
              <w:top w:val="nil"/>
              <w:left w:val="nil"/>
              <w:bottom w:val="single" w:sz="4" w:space="0" w:color="95B3D7"/>
              <w:right w:val="nil"/>
            </w:tcBorders>
            <w:shd w:val="clear" w:color="DCE6F1" w:fill="DCE6F1"/>
            <w:noWrap/>
            <w:vAlign w:val="bottom"/>
            <w:hideMark/>
          </w:tcPr>
          <w:p w:rsidR="008E2E1A" w:rsidRPr="008E2E1A" w:rsidRDefault="008E2E1A" w:rsidP="008E2E1A">
            <w:pPr>
              <w:spacing w:after="0" w:line="240" w:lineRule="auto"/>
              <w:rPr>
                <w:ins w:id="90" w:author="CariVS" w:date="2013-02-06T15:21:00Z"/>
                <w:rFonts w:ascii="Calibri" w:eastAsia="Times New Roman" w:hAnsi="Calibri" w:cs="Calibri"/>
                <w:b/>
                <w:bCs/>
                <w:color w:val="000000"/>
                <w:sz w:val="18"/>
                <w:lang w:eastAsia="en-ZA"/>
              </w:rPr>
            </w:pPr>
            <w:ins w:id="91" w:author="CariVS" w:date="2013-02-06T15:21:00Z">
              <w:r w:rsidRPr="008E2E1A">
                <w:rPr>
                  <w:rFonts w:ascii="Calibri" w:eastAsia="Times New Roman" w:hAnsi="Calibri" w:cs="Calibri"/>
                  <w:b/>
                  <w:bCs/>
                  <w:color w:val="000000"/>
                  <w:sz w:val="18"/>
                  <w:lang w:eastAsia="en-ZA"/>
                </w:rPr>
                <w:t>Count of PT_NUMBER</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92" w:author="CariVS" w:date="2013-02-06T15:21:00Z"/>
                <w:rFonts w:ascii="Calibri" w:eastAsia="Times New Roman" w:hAnsi="Calibri" w:cs="Calibri"/>
                <w:color w:val="000000"/>
                <w:sz w:val="18"/>
                <w:lang w:eastAsia="en-ZA"/>
              </w:rPr>
            </w:pPr>
          </w:p>
        </w:tc>
      </w:tr>
      <w:tr w:rsidR="008E2E1A" w:rsidRPr="008E2E1A" w:rsidTr="008E2E1A">
        <w:trPr>
          <w:trHeight w:val="300"/>
          <w:ins w:id="93" w:author="CariVS" w:date="2013-02-06T15:21:00Z"/>
        </w:trPr>
        <w:tc>
          <w:tcPr>
            <w:tcW w:w="152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94" w:author="CariVS" w:date="2013-02-06T15:21:00Z"/>
                <w:rFonts w:ascii="Calibri" w:eastAsia="Times New Roman" w:hAnsi="Calibri" w:cs="Calibri"/>
                <w:color w:val="000000"/>
                <w:sz w:val="18"/>
                <w:lang w:eastAsia="en-ZA"/>
              </w:rPr>
            </w:pPr>
            <w:ins w:id="95" w:author="CariVS" w:date="2013-02-06T15:21:00Z">
              <w:r w:rsidRPr="008E2E1A">
                <w:rPr>
                  <w:rFonts w:ascii="Calibri" w:eastAsia="Times New Roman" w:hAnsi="Calibri" w:cs="Calibri"/>
                  <w:color w:val="000000"/>
                  <w:sz w:val="18"/>
                  <w:lang w:eastAsia="en-ZA"/>
                </w:rPr>
                <w:t xml:space="preserve">het </w:t>
              </w:r>
              <w:proofErr w:type="spellStart"/>
              <w:r w:rsidRPr="008E2E1A">
                <w:rPr>
                  <w:rFonts w:ascii="Calibri" w:eastAsia="Times New Roman" w:hAnsi="Calibri" w:cs="Calibri"/>
                  <w:color w:val="000000"/>
                  <w:sz w:val="18"/>
                  <w:lang w:eastAsia="en-ZA"/>
                </w:rPr>
                <w:t>ni</w:t>
              </w:r>
              <w:proofErr w:type="spellEnd"/>
              <w:r w:rsidRPr="008E2E1A">
                <w:rPr>
                  <w:rFonts w:ascii="Calibri" w:eastAsia="Times New Roman" w:hAnsi="Calibri" w:cs="Calibri"/>
                  <w:color w:val="000000"/>
                  <w:sz w:val="18"/>
                  <w:lang w:eastAsia="en-ZA"/>
                </w:rPr>
                <w:t xml:space="preserve"> suppress</w:t>
              </w:r>
            </w:ins>
          </w:p>
        </w:tc>
        <w:tc>
          <w:tcPr>
            <w:tcW w:w="214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96" w:author="CariVS" w:date="2013-02-06T15:21:00Z"/>
                <w:rFonts w:ascii="Calibri" w:eastAsia="Times New Roman" w:hAnsi="Calibri" w:cs="Calibri"/>
                <w:color w:val="000000"/>
                <w:sz w:val="18"/>
                <w:lang w:eastAsia="en-ZA"/>
              </w:rPr>
            </w:pPr>
            <w:ins w:id="97" w:author="CariVS" w:date="2013-02-06T15:21:00Z">
              <w:r w:rsidRPr="008E2E1A">
                <w:rPr>
                  <w:rFonts w:ascii="Calibri" w:eastAsia="Times New Roman" w:hAnsi="Calibri" w:cs="Calibri"/>
                  <w:color w:val="000000"/>
                  <w:sz w:val="18"/>
                  <w:lang w:eastAsia="en-ZA"/>
                </w:rPr>
                <w:t>48</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98" w:author="CariVS" w:date="2013-02-06T15:21:00Z"/>
                <w:rFonts w:ascii="Calibri" w:eastAsia="Times New Roman" w:hAnsi="Calibri" w:cs="Calibri"/>
                <w:color w:val="000000"/>
                <w:sz w:val="18"/>
                <w:lang w:eastAsia="en-ZA"/>
              </w:rPr>
            </w:pPr>
            <w:ins w:id="99" w:author="CariVS" w:date="2013-02-06T15:21:00Z">
              <w:r w:rsidRPr="008E2E1A">
                <w:rPr>
                  <w:rFonts w:ascii="Calibri" w:eastAsia="Times New Roman" w:hAnsi="Calibri" w:cs="Calibri"/>
                  <w:color w:val="000000"/>
                  <w:sz w:val="18"/>
                  <w:lang w:eastAsia="en-ZA"/>
                </w:rPr>
                <w:t>5.6%</w:t>
              </w:r>
            </w:ins>
          </w:p>
        </w:tc>
      </w:tr>
      <w:tr w:rsidR="008E2E1A" w:rsidRPr="008E2E1A" w:rsidTr="008E2E1A">
        <w:trPr>
          <w:trHeight w:val="300"/>
          <w:ins w:id="100" w:author="CariVS" w:date="2013-02-06T15:21:00Z"/>
        </w:trPr>
        <w:tc>
          <w:tcPr>
            <w:tcW w:w="152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101" w:author="CariVS" w:date="2013-02-06T15:21:00Z"/>
                <w:rFonts w:ascii="Calibri" w:eastAsia="Times New Roman" w:hAnsi="Calibri" w:cs="Calibri"/>
                <w:color w:val="000000"/>
                <w:sz w:val="18"/>
                <w:lang w:eastAsia="en-ZA"/>
              </w:rPr>
            </w:pPr>
            <w:ins w:id="102" w:author="CariVS" w:date="2013-02-06T15:21:00Z">
              <w:r w:rsidRPr="008E2E1A">
                <w:rPr>
                  <w:rFonts w:ascii="Calibri" w:eastAsia="Times New Roman" w:hAnsi="Calibri" w:cs="Calibri"/>
                  <w:color w:val="000000"/>
                  <w:sz w:val="18"/>
                  <w:lang w:eastAsia="en-ZA"/>
                </w:rPr>
                <w:t>0-6</w:t>
              </w:r>
            </w:ins>
          </w:p>
        </w:tc>
        <w:tc>
          <w:tcPr>
            <w:tcW w:w="214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03" w:author="CariVS" w:date="2013-02-06T15:21:00Z"/>
                <w:rFonts w:ascii="Calibri" w:eastAsia="Times New Roman" w:hAnsi="Calibri" w:cs="Calibri"/>
                <w:color w:val="000000"/>
                <w:sz w:val="18"/>
                <w:lang w:eastAsia="en-ZA"/>
              </w:rPr>
            </w:pPr>
            <w:ins w:id="104" w:author="CariVS" w:date="2013-02-06T15:21:00Z">
              <w:r w:rsidRPr="008E2E1A">
                <w:rPr>
                  <w:rFonts w:ascii="Calibri" w:eastAsia="Times New Roman" w:hAnsi="Calibri" w:cs="Calibri"/>
                  <w:color w:val="000000"/>
                  <w:sz w:val="18"/>
                  <w:lang w:eastAsia="en-ZA"/>
                </w:rPr>
                <w:t>599</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05" w:author="CariVS" w:date="2013-02-06T15:21:00Z"/>
                <w:rFonts w:ascii="Calibri" w:eastAsia="Times New Roman" w:hAnsi="Calibri" w:cs="Calibri"/>
                <w:color w:val="000000"/>
                <w:sz w:val="18"/>
                <w:lang w:eastAsia="en-ZA"/>
              </w:rPr>
            </w:pPr>
            <w:ins w:id="106" w:author="CariVS" w:date="2013-02-06T15:21:00Z">
              <w:r w:rsidRPr="008E2E1A">
                <w:rPr>
                  <w:rFonts w:ascii="Calibri" w:eastAsia="Times New Roman" w:hAnsi="Calibri" w:cs="Calibri"/>
                  <w:color w:val="000000"/>
                  <w:sz w:val="18"/>
                  <w:lang w:eastAsia="en-ZA"/>
                </w:rPr>
                <w:t>70.1%</w:t>
              </w:r>
            </w:ins>
          </w:p>
        </w:tc>
      </w:tr>
      <w:tr w:rsidR="008E2E1A" w:rsidRPr="008E2E1A" w:rsidTr="008E2E1A">
        <w:trPr>
          <w:trHeight w:val="300"/>
          <w:ins w:id="107" w:author="CariVS" w:date="2013-02-06T15:21:00Z"/>
        </w:trPr>
        <w:tc>
          <w:tcPr>
            <w:tcW w:w="152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108" w:author="CariVS" w:date="2013-02-06T15:21:00Z"/>
                <w:rFonts w:ascii="Calibri" w:eastAsia="Times New Roman" w:hAnsi="Calibri" w:cs="Calibri"/>
                <w:color w:val="000000"/>
                <w:sz w:val="18"/>
                <w:lang w:eastAsia="en-ZA"/>
              </w:rPr>
            </w:pPr>
            <w:ins w:id="109" w:author="CariVS" w:date="2013-02-06T15:21:00Z">
              <w:r w:rsidRPr="008E2E1A">
                <w:rPr>
                  <w:rFonts w:ascii="Calibri" w:eastAsia="Times New Roman" w:hAnsi="Calibri" w:cs="Calibri"/>
                  <w:color w:val="000000"/>
                  <w:sz w:val="18"/>
                  <w:lang w:eastAsia="en-ZA"/>
                </w:rPr>
                <w:t>6-12</w:t>
              </w:r>
            </w:ins>
          </w:p>
        </w:tc>
        <w:tc>
          <w:tcPr>
            <w:tcW w:w="214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10" w:author="CariVS" w:date="2013-02-06T15:21:00Z"/>
                <w:rFonts w:ascii="Calibri" w:eastAsia="Times New Roman" w:hAnsi="Calibri" w:cs="Calibri"/>
                <w:color w:val="000000"/>
                <w:sz w:val="18"/>
                <w:lang w:eastAsia="en-ZA"/>
              </w:rPr>
            </w:pPr>
            <w:ins w:id="111" w:author="CariVS" w:date="2013-02-06T15:21:00Z">
              <w:r w:rsidRPr="008E2E1A">
                <w:rPr>
                  <w:rFonts w:ascii="Calibri" w:eastAsia="Times New Roman" w:hAnsi="Calibri" w:cs="Calibri"/>
                  <w:color w:val="000000"/>
                  <w:sz w:val="18"/>
                  <w:lang w:eastAsia="en-ZA"/>
                </w:rPr>
                <w:t>62</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12" w:author="CariVS" w:date="2013-02-06T15:21:00Z"/>
                <w:rFonts w:ascii="Calibri" w:eastAsia="Times New Roman" w:hAnsi="Calibri" w:cs="Calibri"/>
                <w:color w:val="000000"/>
                <w:sz w:val="18"/>
                <w:lang w:eastAsia="en-ZA"/>
              </w:rPr>
            </w:pPr>
            <w:ins w:id="113" w:author="CariVS" w:date="2013-02-06T15:21:00Z">
              <w:r w:rsidRPr="008E2E1A">
                <w:rPr>
                  <w:rFonts w:ascii="Calibri" w:eastAsia="Times New Roman" w:hAnsi="Calibri" w:cs="Calibri"/>
                  <w:color w:val="000000"/>
                  <w:sz w:val="18"/>
                  <w:lang w:eastAsia="en-ZA"/>
                </w:rPr>
                <w:t>7.3%</w:t>
              </w:r>
            </w:ins>
          </w:p>
        </w:tc>
      </w:tr>
      <w:tr w:rsidR="008E2E1A" w:rsidRPr="008E2E1A" w:rsidTr="008E2E1A">
        <w:trPr>
          <w:trHeight w:val="300"/>
          <w:ins w:id="114" w:author="CariVS" w:date="2013-02-06T15:21:00Z"/>
        </w:trPr>
        <w:tc>
          <w:tcPr>
            <w:tcW w:w="152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115" w:author="CariVS" w:date="2013-02-06T15:21:00Z"/>
                <w:rFonts w:ascii="Calibri" w:eastAsia="Times New Roman" w:hAnsi="Calibri" w:cs="Calibri"/>
                <w:color w:val="000000"/>
                <w:sz w:val="18"/>
                <w:lang w:eastAsia="en-ZA"/>
              </w:rPr>
            </w:pPr>
            <w:ins w:id="116" w:author="CariVS" w:date="2013-02-06T15:21:00Z">
              <w:r w:rsidRPr="008E2E1A">
                <w:rPr>
                  <w:rFonts w:ascii="Calibri" w:eastAsia="Times New Roman" w:hAnsi="Calibri" w:cs="Calibri"/>
                  <w:color w:val="000000"/>
                  <w:sz w:val="18"/>
                  <w:lang w:eastAsia="en-ZA"/>
                </w:rPr>
                <w:t>12-60</w:t>
              </w:r>
            </w:ins>
          </w:p>
        </w:tc>
        <w:tc>
          <w:tcPr>
            <w:tcW w:w="214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17" w:author="CariVS" w:date="2013-02-06T15:21:00Z"/>
                <w:rFonts w:ascii="Calibri" w:eastAsia="Times New Roman" w:hAnsi="Calibri" w:cs="Calibri"/>
                <w:color w:val="000000"/>
                <w:sz w:val="18"/>
                <w:lang w:eastAsia="en-ZA"/>
              </w:rPr>
            </w:pPr>
            <w:ins w:id="118" w:author="CariVS" w:date="2013-02-06T15:21:00Z">
              <w:r w:rsidRPr="008E2E1A">
                <w:rPr>
                  <w:rFonts w:ascii="Calibri" w:eastAsia="Times New Roman" w:hAnsi="Calibri" w:cs="Calibri"/>
                  <w:color w:val="000000"/>
                  <w:sz w:val="18"/>
                  <w:lang w:eastAsia="en-ZA"/>
                </w:rPr>
                <w:t>41</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19" w:author="CariVS" w:date="2013-02-06T15:21:00Z"/>
                <w:rFonts w:ascii="Calibri" w:eastAsia="Times New Roman" w:hAnsi="Calibri" w:cs="Calibri"/>
                <w:color w:val="000000"/>
                <w:sz w:val="18"/>
                <w:lang w:eastAsia="en-ZA"/>
              </w:rPr>
            </w:pPr>
            <w:ins w:id="120" w:author="CariVS" w:date="2013-02-06T15:21:00Z">
              <w:r w:rsidRPr="008E2E1A">
                <w:rPr>
                  <w:rFonts w:ascii="Calibri" w:eastAsia="Times New Roman" w:hAnsi="Calibri" w:cs="Calibri"/>
                  <w:color w:val="000000"/>
                  <w:sz w:val="18"/>
                  <w:lang w:eastAsia="en-ZA"/>
                </w:rPr>
                <w:t>4.8%</w:t>
              </w:r>
            </w:ins>
          </w:p>
        </w:tc>
      </w:tr>
      <w:tr w:rsidR="008E2E1A" w:rsidRPr="008E2E1A" w:rsidTr="008E2E1A">
        <w:trPr>
          <w:trHeight w:val="300"/>
          <w:ins w:id="121" w:author="CariVS" w:date="2013-02-06T15:21:00Z"/>
        </w:trPr>
        <w:tc>
          <w:tcPr>
            <w:tcW w:w="152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122" w:author="CariVS" w:date="2013-02-06T15:21:00Z"/>
                <w:rFonts w:ascii="Calibri" w:eastAsia="Times New Roman" w:hAnsi="Calibri" w:cs="Calibri"/>
                <w:color w:val="000000"/>
                <w:sz w:val="18"/>
                <w:lang w:eastAsia="en-ZA"/>
              </w:rPr>
            </w:pPr>
          </w:p>
        </w:tc>
        <w:tc>
          <w:tcPr>
            <w:tcW w:w="214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23" w:author="CariVS" w:date="2013-02-06T15:21:00Z"/>
                <w:rFonts w:ascii="Calibri" w:eastAsia="Times New Roman" w:hAnsi="Calibri" w:cs="Calibri"/>
                <w:color w:val="000000"/>
                <w:sz w:val="18"/>
                <w:lang w:eastAsia="en-ZA"/>
              </w:rPr>
            </w:pPr>
            <w:ins w:id="124" w:author="CariVS" w:date="2013-02-06T15:21:00Z">
              <w:r w:rsidRPr="008E2E1A">
                <w:rPr>
                  <w:rFonts w:ascii="Calibri" w:eastAsia="Times New Roman" w:hAnsi="Calibri" w:cs="Calibri"/>
                  <w:color w:val="000000"/>
                  <w:sz w:val="18"/>
                  <w:lang w:eastAsia="en-ZA"/>
                </w:rPr>
                <w:t>104</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jc w:val="right"/>
              <w:rPr>
                <w:ins w:id="125" w:author="CariVS" w:date="2013-02-06T15:21:00Z"/>
                <w:rFonts w:ascii="Calibri" w:eastAsia="Times New Roman" w:hAnsi="Calibri" w:cs="Calibri"/>
                <w:color w:val="000000"/>
                <w:sz w:val="18"/>
                <w:lang w:eastAsia="en-ZA"/>
              </w:rPr>
            </w:pPr>
            <w:ins w:id="126" w:author="CariVS" w:date="2013-02-06T15:21:00Z">
              <w:r w:rsidRPr="008E2E1A">
                <w:rPr>
                  <w:rFonts w:ascii="Calibri" w:eastAsia="Times New Roman" w:hAnsi="Calibri" w:cs="Calibri"/>
                  <w:color w:val="000000"/>
                  <w:sz w:val="18"/>
                  <w:lang w:eastAsia="en-ZA"/>
                </w:rPr>
                <w:t>12.2%</w:t>
              </w:r>
            </w:ins>
          </w:p>
        </w:tc>
      </w:tr>
      <w:tr w:rsidR="008E2E1A" w:rsidRPr="008E2E1A" w:rsidTr="008E2E1A">
        <w:trPr>
          <w:trHeight w:val="300"/>
          <w:ins w:id="127" w:author="CariVS" w:date="2013-02-06T15:21:00Z"/>
        </w:trPr>
        <w:tc>
          <w:tcPr>
            <w:tcW w:w="1520" w:type="dxa"/>
            <w:tcBorders>
              <w:top w:val="single" w:sz="4" w:space="0" w:color="95B3D7"/>
              <w:left w:val="nil"/>
              <w:bottom w:val="nil"/>
              <w:right w:val="nil"/>
            </w:tcBorders>
            <w:shd w:val="clear" w:color="DCE6F1" w:fill="DCE6F1"/>
            <w:noWrap/>
            <w:vAlign w:val="bottom"/>
            <w:hideMark/>
          </w:tcPr>
          <w:p w:rsidR="008E2E1A" w:rsidRPr="008E2E1A" w:rsidRDefault="008E2E1A" w:rsidP="008E2E1A">
            <w:pPr>
              <w:spacing w:after="0" w:line="240" w:lineRule="auto"/>
              <w:rPr>
                <w:ins w:id="128" w:author="CariVS" w:date="2013-02-06T15:21:00Z"/>
                <w:rFonts w:ascii="Calibri" w:eastAsia="Times New Roman" w:hAnsi="Calibri" w:cs="Calibri"/>
                <w:b/>
                <w:bCs/>
                <w:color w:val="000000"/>
                <w:sz w:val="18"/>
                <w:lang w:eastAsia="en-ZA"/>
              </w:rPr>
            </w:pPr>
            <w:ins w:id="129" w:author="CariVS" w:date="2013-02-06T15:21:00Z">
              <w:r w:rsidRPr="008E2E1A">
                <w:rPr>
                  <w:rFonts w:ascii="Calibri" w:eastAsia="Times New Roman" w:hAnsi="Calibri" w:cs="Calibri"/>
                  <w:b/>
                  <w:bCs/>
                  <w:color w:val="000000"/>
                  <w:sz w:val="18"/>
                  <w:lang w:eastAsia="en-ZA"/>
                </w:rPr>
                <w:t>Grand Total</w:t>
              </w:r>
            </w:ins>
          </w:p>
        </w:tc>
        <w:tc>
          <w:tcPr>
            <w:tcW w:w="2140" w:type="dxa"/>
            <w:tcBorders>
              <w:top w:val="single" w:sz="4" w:space="0" w:color="95B3D7"/>
              <w:left w:val="nil"/>
              <w:bottom w:val="nil"/>
              <w:right w:val="nil"/>
            </w:tcBorders>
            <w:shd w:val="clear" w:color="DCE6F1" w:fill="DCE6F1"/>
            <w:noWrap/>
            <w:vAlign w:val="bottom"/>
            <w:hideMark/>
          </w:tcPr>
          <w:p w:rsidR="008E2E1A" w:rsidRPr="008E2E1A" w:rsidRDefault="008E2E1A" w:rsidP="008E2E1A">
            <w:pPr>
              <w:spacing w:after="0" w:line="240" w:lineRule="auto"/>
              <w:jc w:val="right"/>
              <w:rPr>
                <w:ins w:id="130" w:author="CariVS" w:date="2013-02-06T15:21:00Z"/>
                <w:rFonts w:ascii="Calibri" w:eastAsia="Times New Roman" w:hAnsi="Calibri" w:cs="Calibri"/>
                <w:b/>
                <w:bCs/>
                <w:color w:val="000000"/>
                <w:sz w:val="18"/>
                <w:lang w:eastAsia="en-ZA"/>
              </w:rPr>
            </w:pPr>
            <w:ins w:id="131" w:author="CariVS" w:date="2013-02-06T15:21:00Z">
              <w:r w:rsidRPr="008E2E1A">
                <w:rPr>
                  <w:rFonts w:ascii="Calibri" w:eastAsia="Times New Roman" w:hAnsi="Calibri" w:cs="Calibri"/>
                  <w:b/>
                  <w:bCs/>
                  <w:color w:val="000000"/>
                  <w:sz w:val="18"/>
                  <w:lang w:eastAsia="en-ZA"/>
                </w:rPr>
                <w:t>854</w:t>
              </w:r>
            </w:ins>
          </w:p>
        </w:tc>
        <w:tc>
          <w:tcPr>
            <w:tcW w:w="960" w:type="dxa"/>
            <w:tcBorders>
              <w:top w:val="nil"/>
              <w:left w:val="nil"/>
              <w:bottom w:val="nil"/>
              <w:right w:val="nil"/>
            </w:tcBorders>
            <w:shd w:val="clear" w:color="auto" w:fill="auto"/>
            <w:noWrap/>
            <w:vAlign w:val="bottom"/>
            <w:hideMark/>
          </w:tcPr>
          <w:p w:rsidR="008E2E1A" w:rsidRPr="008E2E1A" w:rsidRDefault="008E2E1A" w:rsidP="008E2E1A">
            <w:pPr>
              <w:spacing w:after="0" w:line="240" w:lineRule="auto"/>
              <w:rPr>
                <w:ins w:id="132" w:author="CariVS" w:date="2013-02-06T15:21:00Z"/>
                <w:rFonts w:ascii="Calibri" w:eastAsia="Times New Roman" w:hAnsi="Calibri" w:cs="Calibri"/>
                <w:color w:val="000000"/>
                <w:sz w:val="18"/>
                <w:lang w:eastAsia="en-ZA"/>
              </w:rPr>
            </w:pPr>
          </w:p>
        </w:tc>
      </w:tr>
    </w:tbl>
    <w:p w:rsidR="008E2E1A" w:rsidRDefault="008E2E1A" w:rsidP="00AD3667">
      <w:pPr>
        <w:spacing w:after="0"/>
        <w:rPr>
          <w:ins w:id="133" w:author="CariVS" w:date="2013-02-06T15:21:00Z"/>
          <w:rFonts w:cstheme="minorHAnsi"/>
          <w:sz w:val="18"/>
          <w:szCs w:val="18"/>
        </w:rPr>
      </w:pPr>
    </w:p>
    <w:p w:rsidR="00AD3667" w:rsidRPr="00FB15FA" w:rsidRDefault="000644D0" w:rsidP="00AD3667">
      <w:pPr>
        <w:spacing w:after="0"/>
        <w:rPr>
          <w:rFonts w:cstheme="minorHAnsi"/>
          <w:sz w:val="18"/>
          <w:szCs w:val="18"/>
        </w:rPr>
      </w:pPr>
      <w:r w:rsidRPr="00FB15FA">
        <w:rPr>
          <w:rFonts w:cstheme="minorHAnsi"/>
          <w:sz w:val="18"/>
          <w:szCs w:val="18"/>
        </w:rPr>
        <w:t>Notes:</w:t>
      </w:r>
    </w:p>
    <w:p w:rsidR="00AD3667" w:rsidRPr="00FB15FA" w:rsidRDefault="000644D0" w:rsidP="00AD3667">
      <w:pPr>
        <w:spacing w:after="0"/>
        <w:rPr>
          <w:rFonts w:cstheme="minorHAnsi"/>
          <w:sz w:val="18"/>
          <w:szCs w:val="18"/>
        </w:rPr>
      </w:pPr>
      <w:r w:rsidRPr="00FB15FA">
        <w:rPr>
          <w:rFonts w:cstheme="minorHAnsi"/>
          <w:sz w:val="18"/>
          <w:szCs w:val="18"/>
        </w:rPr>
        <w:t>N</w:t>
      </w:r>
      <w:r w:rsidRPr="00FB15FA">
        <w:rPr>
          <w:rFonts w:cstheme="minorHAnsi"/>
          <w:sz w:val="18"/>
          <w:szCs w:val="18"/>
          <w:vertAlign w:val="superscript"/>
        </w:rPr>
        <w:t>a</w:t>
      </w:r>
      <w:r w:rsidRPr="00FB15FA">
        <w:rPr>
          <w:rFonts w:cstheme="minorHAnsi"/>
          <w:sz w:val="18"/>
          <w:szCs w:val="18"/>
        </w:rPr>
        <w:t xml:space="preserve"> (%)</w:t>
      </w:r>
      <w:r w:rsidRPr="00FB15FA">
        <w:rPr>
          <w:rFonts w:cstheme="minorHAnsi"/>
          <w:sz w:val="18"/>
          <w:szCs w:val="18"/>
          <w:vertAlign w:val="superscript"/>
        </w:rPr>
        <w:t xml:space="preserve"> </w:t>
      </w:r>
      <w:r w:rsidRPr="00FB15FA">
        <w:rPr>
          <w:rFonts w:cstheme="minorHAnsi"/>
          <w:sz w:val="18"/>
          <w:szCs w:val="18"/>
        </w:rPr>
        <w:t xml:space="preserve">= number and percentage of </w:t>
      </w:r>
      <w:r w:rsidR="00C51716" w:rsidRPr="00FB15FA">
        <w:rPr>
          <w:rFonts w:cstheme="minorHAnsi"/>
          <w:sz w:val="18"/>
          <w:szCs w:val="18"/>
        </w:rPr>
        <w:t>*</w:t>
      </w:r>
      <w:r w:rsidRPr="00FB15FA">
        <w:rPr>
          <w:rFonts w:cstheme="minorHAnsi"/>
          <w:sz w:val="18"/>
          <w:szCs w:val="18"/>
        </w:rPr>
        <w:t>instances, or subjects, for whom data was available in total to the respective time point.</w:t>
      </w:r>
    </w:p>
    <w:p w:rsidR="000F2FFF" w:rsidRPr="00FB15FA" w:rsidRDefault="000F2FFF" w:rsidP="00AD3667">
      <w:pPr>
        <w:spacing w:after="0"/>
        <w:rPr>
          <w:rFonts w:cstheme="minorHAnsi"/>
          <w:sz w:val="18"/>
          <w:szCs w:val="18"/>
        </w:rPr>
      </w:pPr>
      <w:r w:rsidRPr="00FB15FA">
        <w:rPr>
          <w:rFonts w:cstheme="minorHAnsi"/>
          <w:sz w:val="18"/>
          <w:szCs w:val="18"/>
        </w:rPr>
        <w:t>CAT = category</w:t>
      </w:r>
    </w:p>
    <w:p w:rsidR="00AD3667" w:rsidRPr="00FB15FA" w:rsidRDefault="000644D0" w:rsidP="00AD3667">
      <w:pPr>
        <w:spacing w:after="0"/>
        <w:rPr>
          <w:rFonts w:cstheme="minorHAnsi"/>
          <w:sz w:val="18"/>
          <w:szCs w:val="18"/>
        </w:rPr>
      </w:pPr>
      <w:r w:rsidRPr="00FB15FA">
        <w:rPr>
          <w:rFonts w:cstheme="minorHAnsi"/>
          <w:sz w:val="18"/>
          <w:szCs w:val="18"/>
        </w:rPr>
        <w:t>‘Baseline’ is the point at which ART was initiated</w:t>
      </w:r>
    </w:p>
    <w:p w:rsidR="00AD3667" w:rsidRPr="00FB15FA" w:rsidRDefault="000644D0" w:rsidP="00AD3667">
      <w:pPr>
        <w:spacing w:after="0"/>
        <w:rPr>
          <w:rFonts w:cstheme="minorHAnsi"/>
          <w:color w:val="FF0000"/>
          <w:sz w:val="18"/>
          <w:szCs w:val="18"/>
        </w:rPr>
      </w:pPr>
      <w:r w:rsidRPr="00FB15FA">
        <w:rPr>
          <w:rFonts w:cstheme="minorHAnsi"/>
          <w:color w:val="FF0000"/>
          <w:sz w:val="18"/>
          <w:szCs w:val="18"/>
        </w:rPr>
        <w:t>* Explain</w:t>
      </w:r>
      <w:r w:rsidR="00AA71AF" w:rsidRPr="00FB15FA">
        <w:rPr>
          <w:rFonts w:cstheme="minorHAnsi"/>
          <w:color w:val="FF0000"/>
          <w:sz w:val="18"/>
          <w:szCs w:val="18"/>
        </w:rPr>
        <w:t xml:space="preserve"> (Martin)</w:t>
      </w:r>
      <w:r w:rsidRPr="00FB15FA">
        <w:rPr>
          <w:rFonts w:cstheme="minorHAnsi"/>
          <w:color w:val="FF0000"/>
          <w:sz w:val="18"/>
          <w:szCs w:val="18"/>
        </w:rPr>
        <w:t xml:space="preserve"> - </w:t>
      </w:r>
      <w:r w:rsidRPr="00FB15FA">
        <w:rPr>
          <w:rFonts w:cstheme="minorHAnsi"/>
          <w:color w:val="000000" w:themeColor="text1"/>
          <w:sz w:val="18"/>
          <w:szCs w:val="18"/>
        </w:rPr>
        <w:t>the variables under biomarkers – e.g. viral blips</w:t>
      </w:r>
    </w:p>
    <w:p w:rsidR="00AD3667" w:rsidRPr="00FB15FA" w:rsidRDefault="00AD3667" w:rsidP="00AD3667">
      <w:pPr>
        <w:spacing w:after="0"/>
        <w:rPr>
          <w:rFonts w:cstheme="minorHAnsi"/>
          <w:color w:val="FF0000"/>
          <w:sz w:val="18"/>
          <w:szCs w:val="18"/>
        </w:rPr>
      </w:pPr>
    </w:p>
    <w:p w:rsidR="00AD3667" w:rsidRPr="00FB15FA" w:rsidRDefault="000644D0" w:rsidP="00AD3667">
      <w:pPr>
        <w:spacing w:after="0"/>
        <w:rPr>
          <w:rFonts w:cstheme="minorHAnsi"/>
          <w:color w:val="FF0000"/>
          <w:sz w:val="18"/>
          <w:szCs w:val="18"/>
        </w:rPr>
      </w:pPr>
      <w:del w:id="134" w:author="CariVS" w:date="2013-02-11T10:02:00Z">
        <w:r w:rsidRPr="00FB15FA" w:rsidDel="004677C1">
          <w:rPr>
            <w:rFonts w:cstheme="minorHAnsi"/>
            <w:noProof/>
            <w:color w:val="FF0000"/>
            <w:sz w:val="18"/>
            <w:szCs w:val="18"/>
            <w:lang w:eastAsia="en-ZA"/>
            <w:rPrChange w:id="135">
              <w:rPr>
                <w:noProof/>
                <w:lang w:eastAsia="en-ZA"/>
              </w:rPr>
            </w:rPrChange>
          </w:rPr>
          <w:drawing>
            <wp:inline distT="0" distB="0" distL="0" distR="0" wp14:anchorId="56DEF6B0" wp14:editId="42AA9F92">
              <wp:extent cx="4328599" cy="268011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437" cy="2680012"/>
                      </a:xfrm>
                      <a:prstGeom prst="rect">
                        <a:avLst/>
                      </a:prstGeom>
                      <a:noFill/>
                    </pic:spPr>
                  </pic:pic>
                </a:graphicData>
              </a:graphic>
            </wp:inline>
          </w:drawing>
        </w:r>
      </w:del>
      <w:ins w:id="136" w:author="CariVS" w:date="2013-02-11T10:02:00Z">
        <w:r w:rsidR="004677C1">
          <w:rPr>
            <w:rFonts w:cstheme="minorHAnsi"/>
            <w:noProof/>
            <w:color w:val="FF0000"/>
            <w:sz w:val="18"/>
            <w:szCs w:val="18"/>
            <w:lang w:eastAsia="en-ZA"/>
            <w:rPrChange w:id="137">
              <w:rPr>
                <w:noProof/>
                <w:lang w:eastAsia="en-ZA"/>
              </w:rPr>
            </w:rPrChange>
          </w:rPr>
          <w:drawing>
            <wp:inline distT="0" distB="0" distL="0" distR="0" wp14:anchorId="389E9ABE">
              <wp:extent cx="4644428" cy="2875662"/>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037" cy="2877896"/>
                      </a:xfrm>
                      <a:prstGeom prst="rect">
                        <a:avLst/>
                      </a:prstGeom>
                      <a:noFill/>
                    </pic:spPr>
                  </pic:pic>
                </a:graphicData>
              </a:graphic>
            </wp:inline>
          </w:drawing>
        </w:r>
      </w:ins>
    </w:p>
    <w:p w:rsidR="00AD3667" w:rsidRDefault="000644D0" w:rsidP="00AD3667">
      <w:pPr>
        <w:spacing w:after="0"/>
        <w:rPr>
          <w:ins w:id="138" w:author="CariVS" w:date="2013-02-06T15:26:00Z"/>
          <w:rFonts w:cstheme="minorHAnsi"/>
          <w:color w:val="000000" w:themeColor="text1"/>
          <w:sz w:val="18"/>
          <w:szCs w:val="18"/>
        </w:rPr>
      </w:pPr>
      <w:proofErr w:type="gramStart"/>
      <w:r w:rsidRPr="00FB15FA">
        <w:rPr>
          <w:rFonts w:cstheme="minorHAnsi"/>
          <w:b/>
          <w:color w:val="000000" w:themeColor="text1"/>
          <w:sz w:val="18"/>
          <w:szCs w:val="18"/>
        </w:rPr>
        <w:t>Figure 1.</w:t>
      </w:r>
      <w:proofErr w:type="gramEnd"/>
      <w:r w:rsidRPr="00FB15FA">
        <w:rPr>
          <w:rFonts w:cstheme="minorHAnsi"/>
          <w:color w:val="000000" w:themeColor="text1"/>
          <w:sz w:val="18"/>
          <w:szCs w:val="18"/>
        </w:rPr>
        <w:t xml:space="preserve"> Average log Viral Load (VL) for patients </w:t>
      </w:r>
      <w:r w:rsidRPr="00FB15FA">
        <w:rPr>
          <w:rFonts w:cstheme="minorHAnsi"/>
          <w:color w:val="FF0000"/>
          <w:sz w:val="18"/>
          <w:szCs w:val="18"/>
        </w:rPr>
        <w:t>who</w:t>
      </w:r>
      <w:r w:rsidRPr="00FB15FA">
        <w:rPr>
          <w:rFonts w:cstheme="minorHAnsi"/>
          <w:color w:val="000000" w:themeColor="text1"/>
          <w:sz w:val="18"/>
          <w:szCs w:val="18"/>
        </w:rPr>
        <w:t xml:space="preserve"> did or did not suppress the virus to &lt; 400 copies/ml </w:t>
      </w:r>
      <w:ins w:id="139" w:author="Theresa Rossouw" w:date="2012-11-28T09:36:00Z">
        <w:r w:rsidRPr="00FB15FA">
          <w:rPr>
            <w:rFonts w:cstheme="minorHAnsi"/>
            <w:color w:val="000000" w:themeColor="text1"/>
            <w:sz w:val="18"/>
            <w:szCs w:val="18"/>
          </w:rPr>
          <w:t xml:space="preserve">(2.6 log) </w:t>
        </w:r>
      </w:ins>
      <w:r w:rsidRPr="00FB15FA">
        <w:rPr>
          <w:rFonts w:cstheme="minorHAnsi"/>
          <w:color w:val="000000" w:themeColor="text1"/>
          <w:sz w:val="18"/>
          <w:szCs w:val="18"/>
        </w:rPr>
        <w:t>at any time during the 5 years of therapy. In the vast majority of patients (684</w:t>
      </w:r>
      <w:proofErr w:type="gramStart"/>
      <w:r w:rsidRPr="00FB15FA">
        <w:rPr>
          <w:rFonts w:cstheme="minorHAnsi"/>
          <w:color w:val="000000" w:themeColor="text1"/>
          <w:sz w:val="18"/>
          <w:szCs w:val="18"/>
        </w:rPr>
        <w:t>/(</w:t>
      </w:r>
      <w:proofErr w:type="gramEnd"/>
      <w:r w:rsidRPr="00DE0870">
        <w:rPr>
          <w:rFonts w:cstheme="minorHAnsi"/>
          <w:color w:val="000000" w:themeColor="text1"/>
          <w:sz w:val="18"/>
          <w:szCs w:val="18"/>
          <w:highlight w:val="yellow"/>
          <w:rPrChange w:id="140" w:author="CariVS" w:date="2013-02-06T14:46:00Z">
            <w:rPr>
              <w:rFonts w:cstheme="minorHAnsi"/>
              <w:color w:val="000000" w:themeColor="text1"/>
              <w:sz w:val="18"/>
              <w:szCs w:val="18"/>
            </w:rPr>
          </w:rPrChange>
        </w:rPr>
        <w:t>781</w:t>
      </w:r>
      <w:r w:rsidRPr="00FB15FA">
        <w:rPr>
          <w:rFonts w:cstheme="minorHAnsi"/>
          <w:color w:val="000000" w:themeColor="text1"/>
          <w:sz w:val="18"/>
          <w:szCs w:val="18"/>
        </w:rPr>
        <w:t xml:space="preserve">) = 87.6 %) VL was suppressed within the first 12 months of therapy.  </w:t>
      </w:r>
    </w:p>
    <w:p w:rsidR="001E476A" w:rsidRPr="00FB15FA" w:rsidDel="004677C1" w:rsidRDefault="001E476A" w:rsidP="00AD3667">
      <w:pPr>
        <w:spacing w:after="0"/>
        <w:rPr>
          <w:del w:id="141" w:author="CariVS" w:date="2013-02-11T10:02:00Z"/>
          <w:rFonts w:cstheme="minorHAnsi"/>
          <w:color w:val="000000" w:themeColor="text1"/>
          <w:sz w:val="18"/>
          <w:szCs w:val="18"/>
        </w:rPr>
      </w:pPr>
    </w:p>
    <w:p w:rsidR="00AD3667" w:rsidRPr="00FB15FA" w:rsidRDefault="00AD3667" w:rsidP="00AD3667">
      <w:pPr>
        <w:spacing w:after="0"/>
        <w:rPr>
          <w:rFonts w:cstheme="minorHAnsi"/>
          <w:color w:val="FF0000"/>
          <w:sz w:val="18"/>
          <w:szCs w:val="18"/>
        </w:rPr>
      </w:pPr>
    </w:p>
    <w:p w:rsidR="00AD3667" w:rsidRPr="00FB15FA" w:rsidRDefault="000644D0" w:rsidP="00AD3667">
      <w:pPr>
        <w:spacing w:after="0"/>
        <w:rPr>
          <w:rFonts w:cstheme="minorHAnsi"/>
          <w:noProof/>
          <w:lang w:eastAsia="en-ZA"/>
        </w:rPr>
      </w:pPr>
      <w:r w:rsidRPr="00FB15FA">
        <w:rPr>
          <w:rFonts w:cstheme="minorHAnsi"/>
          <w:noProof/>
          <w:lang w:eastAsia="en-ZA"/>
        </w:rPr>
        <w:drawing>
          <wp:inline distT="0" distB="0" distL="0" distR="0" wp14:anchorId="7C219171" wp14:editId="2ED593F0">
            <wp:extent cx="5721790" cy="34012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9039" cy="3399651"/>
                    </a:xfrm>
                    <a:prstGeom prst="rect">
                      <a:avLst/>
                    </a:prstGeom>
                  </pic:spPr>
                </pic:pic>
              </a:graphicData>
            </a:graphic>
          </wp:inline>
        </w:drawing>
      </w:r>
    </w:p>
    <w:p w:rsidR="00AD3667" w:rsidRPr="00FB15FA" w:rsidRDefault="00AD3667" w:rsidP="00AD3667">
      <w:pPr>
        <w:spacing w:after="0"/>
        <w:rPr>
          <w:rFonts w:cstheme="minorHAnsi"/>
          <w:noProof/>
          <w:lang w:eastAsia="en-ZA"/>
        </w:rPr>
      </w:pPr>
    </w:p>
    <w:p w:rsidR="00AD3667" w:rsidRPr="00FB15FA" w:rsidRDefault="000644D0" w:rsidP="00AD3667">
      <w:pPr>
        <w:rPr>
          <w:rFonts w:eastAsia="Times New Roman" w:cstheme="minorHAnsi"/>
          <w:sz w:val="18"/>
          <w:szCs w:val="18"/>
          <w:lang w:eastAsia="en-ZA"/>
        </w:rPr>
      </w:pPr>
      <w:r w:rsidRPr="00FB15FA">
        <w:rPr>
          <w:rFonts w:cstheme="minorHAnsi"/>
          <w:b/>
          <w:noProof/>
          <w:sz w:val="18"/>
          <w:szCs w:val="18"/>
          <w:lang w:eastAsia="en-ZA"/>
        </w:rPr>
        <w:t>Figure 2.</w:t>
      </w:r>
      <w:r w:rsidRPr="00FB15FA">
        <w:rPr>
          <w:rFonts w:cstheme="minorHAnsi"/>
          <w:b/>
          <w:noProof/>
          <w:sz w:val="20"/>
          <w:szCs w:val="20"/>
          <w:lang w:eastAsia="en-ZA"/>
        </w:rPr>
        <w:t xml:space="preserve"> </w:t>
      </w:r>
      <w:r w:rsidRPr="00FB15FA">
        <w:rPr>
          <w:rFonts w:cstheme="minorHAnsi"/>
          <w:noProof/>
          <w:sz w:val="18"/>
          <w:szCs w:val="18"/>
          <w:lang w:eastAsia="en-ZA"/>
        </w:rPr>
        <w:t>Average CD4 (+) cell count recovery stratified by baseline category, following initiation of HAART.</w:t>
      </w:r>
      <w:r w:rsidRPr="00FB15FA">
        <w:rPr>
          <w:rFonts w:cstheme="minorHAnsi"/>
          <w:b/>
          <w:noProof/>
          <w:sz w:val="20"/>
          <w:szCs w:val="20"/>
          <w:lang w:eastAsia="en-ZA"/>
        </w:rPr>
        <w:t xml:space="preserve"> </w:t>
      </w:r>
      <w:r w:rsidRPr="00FB15FA">
        <w:rPr>
          <w:rFonts w:eastAsia="Times New Roman" w:cstheme="minorHAnsi"/>
          <w:sz w:val="18"/>
          <w:szCs w:val="18"/>
          <w:lang w:eastAsia="en-ZA"/>
        </w:rPr>
        <w:t xml:space="preserve">Although deviations were large, groups tended to increase in parallel lines. </w:t>
      </w:r>
      <w:commentRangeStart w:id="142"/>
      <w:r w:rsidRPr="00FB15FA">
        <w:rPr>
          <w:rFonts w:eastAsia="Times New Roman" w:cstheme="minorHAnsi"/>
          <w:sz w:val="18"/>
          <w:szCs w:val="18"/>
          <w:lang w:eastAsia="en-ZA"/>
        </w:rPr>
        <w:t xml:space="preserve">This was true for all patients, whether they experienced viral failure or not. </w:t>
      </w:r>
      <w:commentRangeEnd w:id="142"/>
      <w:r w:rsidRPr="00FB15FA">
        <w:rPr>
          <w:rStyle w:val="CommentReference"/>
          <w:rFonts w:cstheme="minorHAnsi"/>
          <w:vanish/>
        </w:rPr>
        <w:commentReference w:id="142"/>
      </w:r>
      <w:ins w:id="143" w:author="Setup" w:date="2012-11-29T15:16:00Z">
        <w:r w:rsidR="00AA71AF" w:rsidRPr="00FB15FA">
          <w:rPr>
            <w:rFonts w:eastAsia="Times New Roman" w:cstheme="minorHAnsi"/>
            <w:sz w:val="18"/>
            <w:szCs w:val="18"/>
            <w:lang w:eastAsia="en-ZA"/>
          </w:rPr>
          <w:t xml:space="preserve">  </w:t>
        </w:r>
      </w:ins>
      <w:ins w:id="144" w:author="Setup" w:date="2012-11-29T15:17:00Z">
        <w:r w:rsidR="00AA71AF" w:rsidRPr="00FB15FA">
          <w:rPr>
            <w:rFonts w:eastAsia="Times New Roman" w:cstheme="minorHAnsi"/>
            <w:sz w:val="18"/>
            <w:szCs w:val="18"/>
            <w:lang w:eastAsia="en-ZA"/>
          </w:rPr>
          <w:t>(T</w:t>
        </w:r>
      </w:ins>
      <w:ins w:id="145" w:author="Setup" w:date="2012-11-29T15:16:00Z">
        <w:r w:rsidR="00AA71AF" w:rsidRPr="00FB15FA">
          <w:rPr>
            <w:rFonts w:eastAsia="Times New Roman" w:cstheme="minorHAnsi"/>
            <w:sz w:val="18"/>
            <w:szCs w:val="18"/>
            <w:lang w:eastAsia="en-ZA"/>
          </w:rPr>
          <w:t xml:space="preserve">his sort of pattern has been observed before, by Gras et al 2008, and by the </w:t>
        </w:r>
        <w:proofErr w:type="spellStart"/>
        <w:r w:rsidR="00AA71AF" w:rsidRPr="00FB15FA">
          <w:rPr>
            <w:rFonts w:eastAsia="Times New Roman" w:cstheme="minorHAnsi"/>
            <w:sz w:val="18"/>
            <w:szCs w:val="18"/>
            <w:lang w:eastAsia="en-ZA"/>
          </w:rPr>
          <w:t>Iedea</w:t>
        </w:r>
        <w:proofErr w:type="spellEnd"/>
        <w:r w:rsidR="00AA71AF" w:rsidRPr="00FB15FA">
          <w:rPr>
            <w:rFonts w:eastAsia="Times New Roman" w:cstheme="minorHAnsi"/>
            <w:sz w:val="18"/>
            <w:szCs w:val="18"/>
            <w:lang w:eastAsia="en-ZA"/>
          </w:rPr>
          <w:t xml:space="preserve"> consortium</w:t>
        </w:r>
      </w:ins>
      <w:ins w:id="146" w:author="Setup" w:date="2012-11-29T15:17:00Z">
        <w:r w:rsidR="00AA71AF" w:rsidRPr="00FB15FA">
          <w:rPr>
            <w:rFonts w:eastAsia="Times New Roman" w:cstheme="minorHAnsi"/>
            <w:sz w:val="18"/>
            <w:szCs w:val="18"/>
            <w:lang w:eastAsia="en-ZA"/>
          </w:rPr>
          <w:t>. It mean</w:t>
        </w:r>
      </w:ins>
      <w:ins w:id="147" w:author="Setup" w:date="2012-11-29T15:18:00Z">
        <w:r w:rsidR="00AA71AF" w:rsidRPr="00FB15FA">
          <w:rPr>
            <w:rFonts w:eastAsia="Times New Roman" w:cstheme="minorHAnsi"/>
            <w:sz w:val="18"/>
            <w:szCs w:val="18"/>
            <w:lang w:eastAsia="en-ZA"/>
          </w:rPr>
          <w:t>s</w:t>
        </w:r>
      </w:ins>
      <w:ins w:id="148" w:author="Setup" w:date="2012-11-29T15:17:00Z">
        <w:r w:rsidR="00AA71AF" w:rsidRPr="00FB15FA">
          <w:rPr>
            <w:rFonts w:eastAsia="Times New Roman" w:cstheme="minorHAnsi"/>
            <w:sz w:val="18"/>
            <w:szCs w:val="18"/>
            <w:lang w:eastAsia="en-ZA"/>
          </w:rPr>
          <w:t xml:space="preserve"> that your </w:t>
        </w:r>
      </w:ins>
      <w:ins w:id="149" w:author="Setup" w:date="2012-11-29T15:18:00Z">
        <w:r w:rsidR="00AA71AF" w:rsidRPr="00FB15FA">
          <w:rPr>
            <w:rFonts w:eastAsia="Times New Roman" w:cstheme="minorHAnsi"/>
            <w:sz w:val="18"/>
            <w:szCs w:val="18"/>
            <w:lang w:eastAsia="en-ZA"/>
          </w:rPr>
          <w:t xml:space="preserve">long term </w:t>
        </w:r>
      </w:ins>
      <w:ins w:id="150" w:author="Setup" w:date="2012-11-29T15:17:00Z">
        <w:r w:rsidR="00AA71AF" w:rsidRPr="00FB15FA">
          <w:rPr>
            <w:rFonts w:eastAsia="Times New Roman" w:cstheme="minorHAnsi"/>
            <w:sz w:val="18"/>
            <w:szCs w:val="18"/>
            <w:lang w:eastAsia="en-ZA"/>
          </w:rPr>
          <w:t>recovery is determined by your starting value)</w:t>
        </w:r>
      </w:ins>
      <w:ins w:id="151" w:author="Setup" w:date="2012-11-29T15:16:00Z">
        <w:r w:rsidR="00AA71AF" w:rsidRPr="00FB15FA">
          <w:rPr>
            <w:rFonts w:eastAsia="Times New Roman" w:cstheme="minorHAnsi"/>
            <w:sz w:val="18"/>
            <w:szCs w:val="18"/>
            <w:lang w:eastAsia="en-ZA"/>
          </w:rPr>
          <w:t xml:space="preserve"> </w:t>
        </w:r>
      </w:ins>
      <w:del w:id="152" w:author="Setup" w:date="2012-11-29T15:16:00Z">
        <w:r w:rsidRPr="00FB15FA" w:rsidDel="00AA71AF">
          <w:rPr>
            <w:rFonts w:eastAsia="Times New Roman" w:cstheme="minorHAnsi"/>
            <w:sz w:val="18"/>
            <w:szCs w:val="18"/>
            <w:lang w:eastAsia="en-ZA"/>
          </w:rPr>
          <w:delText xml:space="preserve"> </w:delText>
        </w:r>
      </w:del>
    </w:p>
    <w:p w:rsidR="00AD3667" w:rsidRPr="00FB15FA" w:rsidRDefault="000644D0" w:rsidP="00AD3667">
      <w:pPr>
        <w:spacing w:after="0"/>
        <w:rPr>
          <w:rFonts w:cstheme="minorHAnsi"/>
          <w:sz w:val="18"/>
          <w:szCs w:val="18"/>
        </w:rPr>
      </w:pPr>
      <w:r w:rsidRPr="00FB15FA">
        <w:rPr>
          <w:rFonts w:cstheme="minorHAnsi"/>
          <w:sz w:val="18"/>
          <w:szCs w:val="18"/>
        </w:rPr>
        <w:t xml:space="preserve">Notes: </w:t>
      </w:r>
    </w:p>
    <w:p w:rsidR="00AD3667" w:rsidRPr="00FB15FA" w:rsidRDefault="000644D0" w:rsidP="00AD3667">
      <w:pPr>
        <w:pStyle w:val="ListParagraph"/>
        <w:numPr>
          <w:ilvl w:val="0"/>
          <w:numId w:val="6"/>
        </w:numPr>
        <w:spacing w:after="0"/>
        <w:rPr>
          <w:rFonts w:eastAsia="Times New Roman" w:cstheme="minorHAnsi"/>
          <w:sz w:val="18"/>
          <w:szCs w:val="18"/>
          <w:lang w:eastAsia="en-ZA"/>
        </w:rPr>
      </w:pPr>
      <w:r w:rsidRPr="00FB15FA">
        <w:rPr>
          <w:rFonts w:cstheme="minorHAnsi"/>
          <w:sz w:val="18"/>
          <w:szCs w:val="18"/>
        </w:rPr>
        <w:t xml:space="preserve">In the groups with baseline CD4 </w:t>
      </w:r>
      <w:proofErr w:type="gramStart"/>
      <w:r w:rsidRPr="00FB15FA">
        <w:rPr>
          <w:rFonts w:cstheme="minorHAnsi"/>
          <w:sz w:val="18"/>
          <w:szCs w:val="18"/>
        </w:rPr>
        <w:t>b</w:t>
      </w:r>
      <w:r w:rsidRPr="00FB15FA">
        <w:rPr>
          <w:rFonts w:eastAsia="Times New Roman" w:cstheme="minorHAnsi"/>
          <w:sz w:val="18"/>
          <w:szCs w:val="18"/>
          <w:lang w:eastAsia="en-ZA"/>
        </w:rPr>
        <w:t>elow 200 cells/mm</w:t>
      </w:r>
      <w:r w:rsidRPr="00FB15FA">
        <w:rPr>
          <w:rFonts w:eastAsia="Times New Roman" w:cstheme="minorHAnsi"/>
          <w:sz w:val="18"/>
          <w:szCs w:val="18"/>
          <w:vertAlign w:val="superscript"/>
          <w:lang w:eastAsia="en-ZA"/>
        </w:rPr>
        <w:t>3</w:t>
      </w:r>
      <w:r w:rsidRPr="00FB15FA">
        <w:rPr>
          <w:rFonts w:eastAsia="Times New Roman" w:cstheme="minorHAnsi"/>
          <w:sz w:val="18"/>
          <w:szCs w:val="18"/>
          <w:lang w:eastAsia="en-ZA"/>
        </w:rPr>
        <w:t xml:space="preserve"> there</w:t>
      </w:r>
      <w:proofErr w:type="gramEnd"/>
      <w:r w:rsidRPr="00FB15FA">
        <w:rPr>
          <w:rFonts w:eastAsia="Times New Roman" w:cstheme="minorHAnsi"/>
          <w:sz w:val="18"/>
          <w:szCs w:val="18"/>
          <w:lang w:eastAsia="en-ZA"/>
        </w:rPr>
        <w:t xml:space="preserve"> was a mean of 196 per group (max 276 - min 140) while above 200 only a total of 47. This was obviously due to the therapy initiation criteria</w:t>
      </w:r>
    </w:p>
    <w:p w:rsidR="00AD3667" w:rsidRPr="00FB15FA" w:rsidRDefault="000644D0" w:rsidP="00AD3667">
      <w:pPr>
        <w:pStyle w:val="ListParagraph"/>
        <w:numPr>
          <w:ilvl w:val="0"/>
          <w:numId w:val="6"/>
        </w:numPr>
        <w:spacing w:after="0"/>
        <w:rPr>
          <w:rFonts w:eastAsia="Times New Roman" w:cstheme="minorHAnsi"/>
          <w:sz w:val="18"/>
          <w:szCs w:val="18"/>
          <w:lang w:eastAsia="en-ZA"/>
        </w:rPr>
      </w:pPr>
      <w:r w:rsidRPr="00FB15FA">
        <w:rPr>
          <w:rFonts w:eastAsia="Times New Roman" w:cstheme="minorHAnsi"/>
          <w:sz w:val="18"/>
          <w:szCs w:val="18"/>
          <w:lang w:eastAsia="en-ZA"/>
        </w:rPr>
        <w:t xml:space="preserve">In the groups with baseline CD4 </w:t>
      </w:r>
      <w:proofErr w:type="gramStart"/>
      <w:r w:rsidRPr="00FB15FA">
        <w:rPr>
          <w:rFonts w:eastAsia="Times New Roman" w:cstheme="minorHAnsi"/>
          <w:sz w:val="18"/>
          <w:szCs w:val="18"/>
          <w:lang w:eastAsia="en-ZA"/>
        </w:rPr>
        <w:t>below 200 cells/mm</w:t>
      </w:r>
      <w:r w:rsidRPr="00FB15FA">
        <w:rPr>
          <w:rFonts w:eastAsia="Times New Roman" w:cstheme="minorHAnsi"/>
          <w:sz w:val="18"/>
          <w:szCs w:val="18"/>
          <w:vertAlign w:val="superscript"/>
          <w:lang w:eastAsia="en-ZA"/>
        </w:rPr>
        <w:t>3</w:t>
      </w:r>
      <w:r w:rsidRPr="00FB15FA">
        <w:rPr>
          <w:rFonts w:eastAsia="Times New Roman" w:cstheme="minorHAnsi"/>
          <w:sz w:val="18"/>
          <w:szCs w:val="18"/>
          <w:lang w:eastAsia="en-ZA"/>
        </w:rPr>
        <w:t>,</w:t>
      </w:r>
      <w:proofErr w:type="gramEnd"/>
      <w:r w:rsidRPr="00FB15FA">
        <w:rPr>
          <w:rFonts w:eastAsia="Times New Roman" w:cstheme="minorHAnsi"/>
          <w:sz w:val="18"/>
          <w:szCs w:val="18"/>
          <w:lang w:eastAsia="en-ZA"/>
        </w:rPr>
        <w:t xml:space="preserve"> only 30.0 % of patients ever reached a maximum CD4 count of 500 (i.e. ‘complete immunological recovery’) in the 5 year course of therapy. Above 200, 70.0% reached 500.</w:t>
      </w:r>
    </w:p>
    <w:p w:rsidR="00AD3667" w:rsidRPr="00FB15FA" w:rsidRDefault="000644D0" w:rsidP="00AD3667">
      <w:pPr>
        <w:pStyle w:val="ListParagraph"/>
        <w:numPr>
          <w:ilvl w:val="0"/>
          <w:numId w:val="6"/>
        </w:numPr>
        <w:spacing w:after="0"/>
        <w:rPr>
          <w:rFonts w:eastAsia="Times New Roman" w:cstheme="minorHAnsi"/>
          <w:sz w:val="18"/>
          <w:szCs w:val="18"/>
          <w:lang w:eastAsia="en-ZA"/>
        </w:rPr>
      </w:pPr>
      <w:r w:rsidRPr="00FB15FA">
        <w:rPr>
          <w:rFonts w:eastAsia="Times New Roman" w:cstheme="minorHAnsi"/>
          <w:sz w:val="18"/>
          <w:szCs w:val="18"/>
          <w:lang w:eastAsia="en-ZA"/>
        </w:rPr>
        <w:t>The &gt; 300 group was excluded since this was a very small group, starting with only 12 individuals and with very large deviations in values. Only data to 42 months included since only data for &lt; 40 patients were available above this</w:t>
      </w:r>
    </w:p>
    <w:p w:rsidR="00AD3667" w:rsidRPr="00FB15FA" w:rsidRDefault="00AD3667" w:rsidP="00AD3667">
      <w:pPr>
        <w:rPr>
          <w:rFonts w:cstheme="minorHAnsi"/>
        </w:rPr>
      </w:pPr>
    </w:p>
    <w:p w:rsidR="00AD3667" w:rsidRPr="00FB15FA" w:rsidRDefault="000644D0" w:rsidP="00AD3667">
      <w:pPr>
        <w:rPr>
          <w:rFonts w:cstheme="minorHAnsi"/>
        </w:rPr>
      </w:pPr>
      <w:r w:rsidRPr="00FB15FA">
        <w:rPr>
          <w:rFonts w:cstheme="minorHAnsi"/>
          <w:noProof/>
          <w:lang w:eastAsia="en-ZA"/>
        </w:rPr>
        <w:drawing>
          <wp:inline distT="0" distB="0" distL="0" distR="0" wp14:anchorId="529929A4" wp14:editId="58DF4F0B">
            <wp:extent cx="4703568" cy="269559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372" cy="2697206"/>
                    </a:xfrm>
                    <a:prstGeom prst="rect">
                      <a:avLst/>
                    </a:prstGeom>
                    <a:noFill/>
                  </pic:spPr>
                </pic:pic>
              </a:graphicData>
            </a:graphic>
          </wp:inline>
        </w:drawing>
      </w:r>
    </w:p>
    <w:p w:rsidR="00AD3667" w:rsidRPr="00FB15FA" w:rsidRDefault="000644D0" w:rsidP="00AD3667">
      <w:pPr>
        <w:pBdr>
          <w:bottom w:val="single" w:sz="6" w:space="1" w:color="auto"/>
        </w:pBdr>
        <w:rPr>
          <w:ins w:id="153" w:author="Setup" w:date="2012-11-29T15:09:00Z"/>
          <w:rFonts w:cstheme="minorHAnsi"/>
          <w:sz w:val="18"/>
          <w:szCs w:val="18"/>
        </w:rPr>
      </w:pPr>
      <w:r w:rsidRPr="00FB15FA">
        <w:rPr>
          <w:rFonts w:cstheme="minorHAnsi"/>
          <w:b/>
          <w:sz w:val="18"/>
          <w:szCs w:val="18"/>
        </w:rPr>
        <w:lastRenderedPageBreak/>
        <w:t xml:space="preserve">Figure 3. </w:t>
      </w:r>
      <w:r w:rsidRPr="00FB15FA">
        <w:rPr>
          <w:rFonts w:cstheme="minorHAnsi"/>
          <w:sz w:val="18"/>
          <w:szCs w:val="18"/>
        </w:rPr>
        <w:t>Average CD4 (+) cell count recovery stratified by age</w:t>
      </w:r>
      <w:ins w:id="154" w:author="CariVS" w:date="2013-02-11T09:50:00Z">
        <w:r w:rsidR="00811B46">
          <w:rPr>
            <w:rFonts w:cstheme="minorHAnsi"/>
            <w:sz w:val="18"/>
            <w:szCs w:val="18"/>
          </w:rPr>
          <w:t xml:space="preserve">, for those who suppressed </w:t>
        </w:r>
      </w:ins>
      <w:ins w:id="155" w:author="CariVS" w:date="2013-02-11T09:51:00Z">
        <w:r w:rsidR="00811B46" w:rsidRPr="00FB15FA">
          <w:rPr>
            <w:rFonts w:cstheme="minorHAnsi"/>
            <w:color w:val="000000" w:themeColor="text1"/>
            <w:sz w:val="18"/>
            <w:szCs w:val="18"/>
          </w:rPr>
          <w:t xml:space="preserve">the virus to &lt; 400 copies/ml </w:t>
        </w:r>
      </w:ins>
      <w:ins w:id="156" w:author="CariVS" w:date="2013-02-11T09:50:00Z">
        <w:r w:rsidR="00811B46">
          <w:rPr>
            <w:rFonts w:cstheme="minorHAnsi"/>
            <w:sz w:val="18"/>
            <w:szCs w:val="18"/>
          </w:rPr>
          <w:t>within 12 months</w:t>
        </w:r>
        <w:proofErr w:type="gramStart"/>
        <w:r w:rsidR="00811B46">
          <w:rPr>
            <w:rFonts w:cstheme="minorHAnsi"/>
            <w:sz w:val="18"/>
            <w:szCs w:val="18"/>
          </w:rPr>
          <w:t>.</w:t>
        </w:r>
      </w:ins>
      <w:r w:rsidRPr="00FB15FA">
        <w:rPr>
          <w:rFonts w:cstheme="minorHAnsi"/>
          <w:sz w:val="18"/>
          <w:szCs w:val="18"/>
        </w:rPr>
        <w:t>.</w:t>
      </w:r>
      <w:del w:id="157" w:author="Setup" w:date="2012-11-29T15:13:00Z">
        <w:r w:rsidRPr="00FB15FA" w:rsidDel="00AA71AF">
          <w:rPr>
            <w:rFonts w:cstheme="minorHAnsi"/>
            <w:b/>
            <w:sz w:val="18"/>
            <w:szCs w:val="18"/>
          </w:rPr>
          <w:delText xml:space="preserve"> </w:delText>
        </w:r>
        <w:r w:rsidRPr="00FB15FA" w:rsidDel="00AA71AF">
          <w:rPr>
            <w:rFonts w:cstheme="minorHAnsi"/>
            <w:sz w:val="18"/>
            <w:szCs w:val="18"/>
          </w:rPr>
          <w:delText xml:space="preserve">Although the standard deviations were large and the age groups were not found to be </w:delText>
        </w:r>
        <w:commentRangeStart w:id="158"/>
        <w:r w:rsidRPr="00FB15FA" w:rsidDel="00AA71AF">
          <w:rPr>
            <w:rFonts w:cstheme="minorHAnsi"/>
            <w:sz w:val="18"/>
            <w:szCs w:val="18"/>
          </w:rPr>
          <w:delText>significantly different</w:delText>
        </w:r>
        <w:commentRangeEnd w:id="158"/>
        <w:r w:rsidRPr="00FB15FA" w:rsidDel="00AA71AF">
          <w:rPr>
            <w:rStyle w:val="CommentReference"/>
            <w:rFonts w:cstheme="minorHAnsi"/>
            <w:vanish/>
          </w:rPr>
          <w:commentReference w:id="158"/>
        </w:r>
        <w:r w:rsidRPr="00FB15FA" w:rsidDel="00AA71AF">
          <w:rPr>
            <w:rFonts w:cstheme="minorHAnsi"/>
            <w:sz w:val="18"/>
            <w:szCs w:val="18"/>
          </w:rPr>
          <w:delText>, age was still included as a (continuous) predictor by default in the models below</w:delText>
        </w:r>
      </w:del>
      <w:r w:rsidRPr="00FB15FA">
        <w:rPr>
          <w:rFonts w:cstheme="minorHAnsi"/>
          <w:sz w:val="18"/>
          <w:szCs w:val="18"/>
        </w:rPr>
        <w:t>.</w:t>
      </w:r>
      <w:proofErr w:type="gramEnd"/>
      <w:r w:rsidRPr="00FB15FA">
        <w:rPr>
          <w:rFonts w:cstheme="minorHAnsi"/>
          <w:sz w:val="18"/>
          <w:szCs w:val="18"/>
        </w:rPr>
        <w:t xml:space="preserve"> </w:t>
      </w:r>
    </w:p>
    <w:p w:rsidR="00470E65" w:rsidRPr="00FB15FA" w:rsidRDefault="00AA71AF" w:rsidP="00AD3667">
      <w:pPr>
        <w:pBdr>
          <w:bottom w:val="single" w:sz="6" w:space="1" w:color="auto"/>
        </w:pBdr>
        <w:rPr>
          <w:rFonts w:cstheme="minorHAnsi"/>
          <w:sz w:val="18"/>
          <w:szCs w:val="18"/>
        </w:rPr>
      </w:pPr>
      <w:r w:rsidRPr="00FB15FA">
        <w:rPr>
          <w:rFonts w:cstheme="minorHAnsi"/>
          <w:color w:val="FF0000"/>
          <w:sz w:val="18"/>
          <w:szCs w:val="18"/>
        </w:rPr>
        <w:t>CARI:</w:t>
      </w:r>
      <w:r w:rsidRPr="00FB15FA">
        <w:rPr>
          <w:rFonts w:cstheme="minorHAnsi"/>
          <w:sz w:val="18"/>
          <w:szCs w:val="18"/>
        </w:rPr>
        <w:t xml:space="preserve"> </w:t>
      </w:r>
      <w:r w:rsidR="00470E65" w:rsidRPr="00FB15FA">
        <w:rPr>
          <w:rFonts w:cstheme="minorHAnsi"/>
          <w:color w:val="FF0000"/>
          <w:sz w:val="18"/>
          <w:szCs w:val="18"/>
        </w:rPr>
        <w:t xml:space="preserve">CD4 recovery is known to be determined by age and we included </w:t>
      </w:r>
      <w:proofErr w:type="spellStart"/>
      <w:r w:rsidR="00470E65" w:rsidRPr="00FB15FA">
        <w:rPr>
          <w:rFonts w:cstheme="minorHAnsi"/>
          <w:color w:val="FF0000"/>
          <w:sz w:val="18"/>
          <w:szCs w:val="18"/>
        </w:rPr>
        <w:t>Age_continuous</w:t>
      </w:r>
      <w:proofErr w:type="spellEnd"/>
      <w:r w:rsidR="00470E65" w:rsidRPr="00FB15FA">
        <w:rPr>
          <w:rFonts w:cstheme="minorHAnsi"/>
          <w:color w:val="FF0000"/>
          <w:sz w:val="18"/>
          <w:szCs w:val="18"/>
        </w:rPr>
        <w:t xml:space="preserve"> by default. Do you think we need to look at the models with age categories too?  It doesn’t seem to me to be </w:t>
      </w:r>
      <w:r w:rsidRPr="00FB15FA">
        <w:rPr>
          <w:rFonts w:cstheme="minorHAnsi"/>
          <w:color w:val="FF0000"/>
          <w:sz w:val="18"/>
          <w:szCs w:val="18"/>
        </w:rPr>
        <w:t xml:space="preserve">at </w:t>
      </w:r>
      <w:r w:rsidR="00470E65" w:rsidRPr="00FB15FA">
        <w:rPr>
          <w:rFonts w:cstheme="minorHAnsi"/>
          <w:color w:val="FF0000"/>
          <w:sz w:val="18"/>
          <w:szCs w:val="18"/>
        </w:rPr>
        <w:t xml:space="preserve">the core of our research </w:t>
      </w:r>
      <w:r w:rsidRPr="00FB15FA">
        <w:rPr>
          <w:rFonts w:cstheme="minorHAnsi"/>
          <w:color w:val="FF0000"/>
          <w:sz w:val="18"/>
          <w:szCs w:val="18"/>
        </w:rPr>
        <w:t>questions…..</w:t>
      </w:r>
      <w:r w:rsidRPr="00FB15FA">
        <w:rPr>
          <w:rFonts w:cstheme="minorHAnsi"/>
          <w:sz w:val="18"/>
          <w:szCs w:val="18"/>
        </w:rPr>
        <w:t xml:space="preserve"> </w:t>
      </w:r>
    </w:p>
    <w:p w:rsidR="00AD3667" w:rsidRPr="00FB15FA" w:rsidRDefault="00AD3667" w:rsidP="00AD3667">
      <w:pPr>
        <w:pBdr>
          <w:bottom w:val="single" w:sz="6" w:space="1" w:color="auto"/>
        </w:pBdr>
        <w:rPr>
          <w:rFonts w:cstheme="minorHAnsi"/>
          <w:sz w:val="18"/>
          <w:szCs w:val="18"/>
        </w:rPr>
      </w:pPr>
    </w:p>
    <w:p w:rsidR="00AD3667" w:rsidRPr="00FB15FA" w:rsidRDefault="00AD3667" w:rsidP="00AD3667">
      <w:pPr>
        <w:pStyle w:val="Heading2"/>
        <w:rPr>
          <w:rFonts w:asciiTheme="minorHAnsi" w:hAnsiTheme="minorHAnsi" w:cstheme="minorHAnsi"/>
          <w:color w:val="000000" w:themeColor="text1"/>
          <w:sz w:val="18"/>
          <w:szCs w:val="18"/>
        </w:rPr>
      </w:pPr>
    </w:p>
    <w:p w:rsidR="00AD3667" w:rsidRPr="00FB15FA" w:rsidRDefault="000644D0" w:rsidP="00AD3667">
      <w:pPr>
        <w:pStyle w:val="Heading2"/>
        <w:rPr>
          <w:rFonts w:asciiTheme="minorHAnsi" w:hAnsiTheme="minorHAnsi" w:cstheme="minorHAnsi"/>
          <w:color w:val="000000" w:themeColor="text1"/>
          <w:sz w:val="18"/>
          <w:szCs w:val="18"/>
          <w:u w:val="single"/>
        </w:rPr>
      </w:pPr>
      <w:r w:rsidRPr="00FB15FA">
        <w:rPr>
          <w:rFonts w:asciiTheme="minorHAnsi" w:hAnsiTheme="minorHAnsi" w:cstheme="minorHAnsi"/>
          <w:color w:val="000000" w:themeColor="text1"/>
          <w:sz w:val="18"/>
          <w:szCs w:val="18"/>
          <w:u w:val="single"/>
        </w:rPr>
        <w:t>Predictive values of CD4 failure for VL failure</w:t>
      </w:r>
    </w:p>
    <w:p w:rsidR="00AD3667" w:rsidRPr="00FB15FA" w:rsidRDefault="00AD3667" w:rsidP="00AD3667">
      <w:pPr>
        <w:rPr>
          <w:rFonts w:cstheme="minorHAnsi"/>
          <w:color w:val="FF0000"/>
          <w:sz w:val="18"/>
          <w:szCs w:val="18"/>
        </w:rPr>
      </w:pPr>
    </w:p>
    <w:p w:rsidR="00AD3667" w:rsidRPr="00FB15FA" w:rsidRDefault="000644D0" w:rsidP="00AD3667">
      <w:pPr>
        <w:rPr>
          <w:rFonts w:cstheme="minorHAnsi"/>
          <w:color w:val="FF0000"/>
          <w:sz w:val="18"/>
          <w:szCs w:val="18"/>
        </w:rPr>
      </w:pPr>
      <w:r w:rsidRPr="00FB15FA">
        <w:rPr>
          <w:rFonts w:cstheme="minorHAnsi"/>
          <w:color w:val="FF0000"/>
          <w:sz w:val="18"/>
          <w:szCs w:val="18"/>
        </w:rPr>
        <w:t>i.e. those who would have been misclassified had there been no VL testing available</w:t>
      </w:r>
    </w:p>
    <w:p w:rsidR="00AD3667" w:rsidRPr="00FB15FA" w:rsidRDefault="000644D0" w:rsidP="00AD3667">
      <w:pPr>
        <w:spacing w:after="0" w:line="240" w:lineRule="auto"/>
        <w:rPr>
          <w:rFonts w:cstheme="minorHAnsi"/>
          <w:sz w:val="18"/>
          <w:szCs w:val="18"/>
        </w:rPr>
      </w:pPr>
      <w:r w:rsidRPr="00FB15FA">
        <w:rPr>
          <w:rFonts w:cstheme="minorHAnsi"/>
          <w:sz w:val="18"/>
          <w:szCs w:val="18"/>
        </w:rPr>
        <w:t>. tab  ORabcANY VL400ANY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VL400ANY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ORabcANY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448        147 |       595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57         91 |       148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505        238 |       743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color w:val="FF0000"/>
          <w:sz w:val="18"/>
          <w:szCs w:val="18"/>
        </w:rPr>
      </w:pPr>
      <w:r w:rsidRPr="00FB15FA">
        <w:rPr>
          <w:rFonts w:cstheme="minorHAnsi"/>
          <w:b/>
          <w:color w:val="FF0000"/>
          <w:sz w:val="18"/>
          <w:szCs w:val="18"/>
        </w:rPr>
        <w:t>PPV = 91/148= 61.5%</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448/595= 75.3%</w:t>
      </w: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ORabcANY  consec400ANY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consec400ANY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ORabcANY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498         45 |       543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95         40 |       135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593         85 |       678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PPV=40/135= 29.6%</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NPV=498/543= 91.7%</w:t>
      </w: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ORabcANY   consec1000ANY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consec1000ANY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ORabcANY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512         31 |       543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100         35 |       135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612         66 |       678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PPV=35/135=  25.9%</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NPV=512/543= 94.3%</w:t>
      </w: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ORabcANY    consec5000ANY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consec5000ANY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ORabcANY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lastRenderedPageBreak/>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522         21 |       543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104         31 |       135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626         52 |       678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PPV=31/135= 23%</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NPV=522/543= 96.1%</w:t>
      </w:r>
    </w:p>
    <w:p w:rsidR="00AD3667" w:rsidRPr="00FB15FA" w:rsidRDefault="00AD3667" w:rsidP="00AD3667">
      <w:pPr>
        <w:pBdr>
          <w:bottom w:val="single" w:sz="6" w:space="1" w:color="auto"/>
        </w:pBd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0644D0" w:rsidP="00AD3667">
      <w:pPr>
        <w:pStyle w:val="Heading2"/>
        <w:rPr>
          <w:rFonts w:asciiTheme="minorHAnsi" w:hAnsiTheme="minorHAnsi" w:cstheme="minorHAnsi"/>
          <w:color w:val="000000" w:themeColor="text1"/>
          <w:sz w:val="18"/>
          <w:szCs w:val="18"/>
          <w:u w:val="single"/>
        </w:rPr>
      </w:pPr>
      <w:r w:rsidRPr="00FB15FA">
        <w:rPr>
          <w:rFonts w:asciiTheme="minorHAnsi" w:hAnsiTheme="minorHAnsi" w:cstheme="minorHAnsi"/>
          <w:color w:val="000000" w:themeColor="text1"/>
          <w:sz w:val="18"/>
          <w:szCs w:val="18"/>
          <w:u w:val="single"/>
        </w:rPr>
        <w:t>Predictive values of failures for death</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ORabcANY   death</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death</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ORabcANY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547         11 |       558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134          5 |       139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681         16 |       697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PPV=5/139= 3.6%</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547/558 = 98.0%</w:t>
      </w: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tab   VL400ANY   death</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death</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VL400ANY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470          9 |       479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213         10 |       223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683         19 |       702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10/223 = 4.5</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470/479 = 98.1</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consec400ANY   death</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consec400A |         death</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567          5 |       572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77          4 |        81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644          9 |       653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4/81 = 4.9</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567/572 = 99.1</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consec1000ANY  death</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consec1000 |         death</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582          8 |       590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62          1 |        63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644          9 |       653 </w:t>
      </w: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1/63 = 1.6</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582/590 = 98.6</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consec5000ANY  death</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consec5000 |         death</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596          8 |       604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48          1 |        49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644          9 |       653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1/49 = 2.04</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596/604 = 98.7</w:t>
      </w:r>
    </w:p>
    <w:p w:rsidR="00AD3667" w:rsidRPr="00FB15FA" w:rsidRDefault="00AD3667" w:rsidP="00AD3667">
      <w:pPr>
        <w:spacing w:after="0" w:line="240" w:lineRule="auto"/>
        <w:rPr>
          <w:rFonts w:cstheme="minorHAnsi"/>
          <w:sz w:val="18"/>
          <w:szCs w:val="18"/>
        </w:rPr>
      </w:pPr>
    </w:p>
    <w:p w:rsidR="00AD3667" w:rsidRPr="00FB15FA" w:rsidRDefault="000644D0" w:rsidP="00AD3667">
      <w:pPr>
        <w:rPr>
          <w:rFonts w:cstheme="minorHAnsi"/>
          <w:color w:val="FF0000"/>
          <w:sz w:val="18"/>
          <w:szCs w:val="18"/>
        </w:rPr>
      </w:pPr>
      <w:r w:rsidRPr="00FB15FA">
        <w:rPr>
          <w:rFonts w:cstheme="minorHAnsi"/>
          <w:color w:val="FF0000"/>
          <w:sz w:val="18"/>
          <w:szCs w:val="18"/>
        </w:rPr>
        <w:t xml:space="preserve">i.e. </w:t>
      </w:r>
      <w:commentRangeStart w:id="159"/>
      <w:r w:rsidRPr="00FB15FA">
        <w:rPr>
          <w:rFonts w:cstheme="minorHAnsi"/>
          <w:color w:val="FF0000"/>
          <w:sz w:val="18"/>
          <w:szCs w:val="18"/>
        </w:rPr>
        <w:t>Death and Failure have no discernible relationship</w:t>
      </w:r>
      <w:commentRangeEnd w:id="159"/>
      <w:r w:rsidRPr="00FB15FA">
        <w:rPr>
          <w:rStyle w:val="CommentReference"/>
          <w:rFonts w:cstheme="minorHAnsi"/>
          <w:vanish/>
        </w:rPr>
        <w:commentReference w:id="159"/>
      </w:r>
    </w:p>
    <w:p w:rsidR="00AD3667" w:rsidRPr="00FB15FA" w:rsidRDefault="00AD3667" w:rsidP="00AD3667">
      <w:pPr>
        <w:pBdr>
          <w:bottom w:val="single" w:sz="6" w:space="1" w:color="auto"/>
        </w:pBdr>
        <w:rPr>
          <w:rFonts w:cstheme="minorHAnsi"/>
          <w:color w:val="FF0000"/>
          <w:sz w:val="20"/>
          <w:szCs w:val="20"/>
        </w:rPr>
      </w:pPr>
    </w:p>
    <w:p w:rsidR="00AD3667" w:rsidRPr="00FB15FA" w:rsidRDefault="000644D0" w:rsidP="00AD3667">
      <w:pPr>
        <w:rPr>
          <w:rFonts w:cstheme="minorHAnsi"/>
          <w:b/>
          <w:color w:val="000000" w:themeColor="text1"/>
          <w:sz w:val="18"/>
          <w:szCs w:val="18"/>
          <w:u w:val="single"/>
        </w:rPr>
      </w:pPr>
      <w:r w:rsidRPr="00FB15FA">
        <w:rPr>
          <w:rFonts w:cstheme="minorHAnsi"/>
          <w:b/>
          <w:color w:val="000000" w:themeColor="text1"/>
          <w:sz w:val="18"/>
          <w:szCs w:val="18"/>
          <w:u w:val="single"/>
        </w:rPr>
        <w:t>Predictive values of VL blips for failure</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tab any_blip  </w:t>
      </w:r>
      <w:r w:rsidRPr="00FB15FA">
        <w:rPr>
          <w:rFonts w:cstheme="minorHAnsi"/>
          <w:color w:val="FF0000"/>
          <w:sz w:val="18"/>
          <w:szCs w:val="18"/>
        </w:rPr>
        <w:t>VL400ANY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VL400ANY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any_blip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347        161 |       508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95         54 |       149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442        215 |       657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color w:val="FF0000"/>
          <w:sz w:val="18"/>
          <w:szCs w:val="18"/>
        </w:rPr>
      </w:pPr>
      <w:r w:rsidRPr="00FB15FA">
        <w:rPr>
          <w:rFonts w:cstheme="minorHAnsi"/>
          <w:b/>
          <w:color w:val="FF0000"/>
          <w:sz w:val="18"/>
          <w:szCs w:val="18"/>
        </w:rPr>
        <w:t>PPV = 54/149 = 36.2</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347/508 = 68.3</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any_blip   consec400ANY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consec400ANY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any_blip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408         56 |       464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119         16 |       135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527         72 |       599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16/135 = 11.9</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408/464 = 87.9</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any_blip   consec1000ANY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consec1000ANY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any_blip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420         44 |       464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123         12 |       135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543         56 |       599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12/135 = 8.9</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420/464 = 90.5</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lastRenderedPageBreak/>
        <w:t>. tab any_blip   consec5000ANY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consec5000ANY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any_blip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431         33 |       464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126          9 |       135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557         42 |       599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9/135 = 6.7</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431/464 = 92.9</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tab any_blip   ORabcANY</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       ORabcANY</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any_blip |         0          1 |     Total</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0 |       408         99 |       507 </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1 |       111         36 |       147 </w:t>
      </w:r>
    </w:p>
    <w:p w:rsidR="00AD3667" w:rsidRPr="00FB15FA" w:rsidRDefault="000644D0" w:rsidP="00AD3667">
      <w:pPr>
        <w:spacing w:after="0" w:line="240" w:lineRule="auto"/>
        <w:rPr>
          <w:rFonts w:cstheme="minorHAnsi"/>
          <w:sz w:val="18"/>
          <w:szCs w:val="18"/>
        </w:rPr>
      </w:pPr>
      <w:r w:rsidRPr="00FB15FA">
        <w:rPr>
          <w:rFonts w:cstheme="minorHAnsi"/>
          <w:sz w:val="18"/>
          <w:szCs w:val="18"/>
        </w:rPr>
        <w:t>-----------+----------------------+----------</w:t>
      </w: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     Total |       519        135 |       654 </w:t>
      </w:r>
    </w:p>
    <w:p w:rsidR="00AD3667" w:rsidRPr="00FB15FA" w:rsidRDefault="00AD3667"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b/>
          <w:sz w:val="18"/>
          <w:szCs w:val="18"/>
        </w:rPr>
      </w:pPr>
      <w:r w:rsidRPr="00FB15FA">
        <w:rPr>
          <w:rFonts w:cstheme="minorHAnsi"/>
          <w:b/>
          <w:sz w:val="18"/>
          <w:szCs w:val="18"/>
        </w:rPr>
        <w:t>PPV = 36/147 = 24.5</w:t>
      </w:r>
    </w:p>
    <w:p w:rsidR="00AD3667" w:rsidRPr="00FB15FA" w:rsidRDefault="000644D0" w:rsidP="00AD3667">
      <w:pPr>
        <w:spacing w:after="0" w:line="240" w:lineRule="auto"/>
        <w:rPr>
          <w:rFonts w:cstheme="minorHAnsi"/>
          <w:b/>
          <w:sz w:val="18"/>
          <w:szCs w:val="18"/>
        </w:rPr>
      </w:pPr>
      <w:r w:rsidRPr="00FB15FA">
        <w:rPr>
          <w:rFonts w:cstheme="minorHAnsi"/>
          <w:b/>
          <w:sz w:val="18"/>
          <w:szCs w:val="18"/>
        </w:rPr>
        <w:t>NPV = 408/507 = 80.5</w:t>
      </w:r>
    </w:p>
    <w:p w:rsidR="00AD3667" w:rsidRPr="00FB15FA" w:rsidRDefault="00AD3667" w:rsidP="00AD3667">
      <w:pPr>
        <w:spacing w:after="0" w:line="240" w:lineRule="auto"/>
        <w:rPr>
          <w:rFonts w:cstheme="minorHAnsi"/>
          <w:b/>
          <w:sz w:val="18"/>
          <w:szCs w:val="18"/>
        </w:rPr>
      </w:pPr>
    </w:p>
    <w:p w:rsidR="00AD3667" w:rsidRPr="00FB15FA" w:rsidRDefault="00AD3667">
      <w:pPr>
        <w:pBdr>
          <w:bottom w:val="single" w:sz="6" w:space="1" w:color="auto"/>
        </w:pBdr>
        <w:rPr>
          <w:rFonts w:cstheme="minorHAnsi"/>
          <w:b/>
          <w:sz w:val="18"/>
          <w:szCs w:val="18"/>
        </w:rPr>
      </w:pPr>
    </w:p>
    <w:p w:rsidR="00AD3667" w:rsidRPr="00FB15FA" w:rsidRDefault="00AD3667">
      <w:pPr>
        <w:rPr>
          <w:rFonts w:cstheme="minorHAnsi"/>
          <w:b/>
          <w:sz w:val="18"/>
          <w:szCs w:val="18"/>
        </w:rPr>
      </w:pPr>
    </w:p>
    <w:p w:rsidR="00AD3667" w:rsidRPr="00FB15FA" w:rsidRDefault="000644D0">
      <w:pPr>
        <w:rPr>
          <w:rFonts w:cstheme="minorHAnsi"/>
          <w:b/>
          <w:sz w:val="18"/>
          <w:szCs w:val="18"/>
        </w:rPr>
      </w:pPr>
      <w:r w:rsidRPr="00FB15FA">
        <w:rPr>
          <w:rFonts w:cstheme="minorHAnsi"/>
          <w:b/>
          <w:sz w:val="18"/>
          <w:szCs w:val="18"/>
          <w:u w:val="single"/>
        </w:rPr>
        <w:t>Variable dependencies</w:t>
      </w:r>
      <w:r w:rsidRPr="00FB15FA">
        <w:rPr>
          <w:rFonts w:cstheme="minorHAnsi"/>
          <w:b/>
          <w:sz w:val="18"/>
          <w:szCs w:val="18"/>
        </w:rPr>
        <w:t xml:space="preserve"> (and thus selection/exclusion) for the Adherence_issues part of the Failure Models below</w:t>
      </w:r>
    </w:p>
    <w:p w:rsidR="00AD3667" w:rsidRPr="00FB15FA" w:rsidRDefault="000644D0" w:rsidP="00AD3667">
      <w:pPr>
        <w:pStyle w:val="NoSpacing"/>
        <w:rPr>
          <w:rFonts w:cstheme="minorHAnsi"/>
          <w:sz w:val="18"/>
          <w:szCs w:val="18"/>
        </w:rPr>
      </w:pPr>
      <w:r w:rsidRPr="00FB15FA">
        <w:rPr>
          <w:rFonts w:cstheme="minorHAnsi"/>
          <w:sz w:val="18"/>
          <w:szCs w:val="18"/>
        </w:rPr>
        <w:t>. tab  interrupted side_effects, row chi2</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interrupte |     side_effects</w:t>
      </w:r>
    </w:p>
    <w:p w:rsidR="00AD3667" w:rsidRPr="00FB15FA" w:rsidRDefault="000644D0" w:rsidP="00AD3667">
      <w:pPr>
        <w:pStyle w:val="NoSpacing"/>
        <w:rPr>
          <w:rFonts w:cstheme="minorHAnsi"/>
          <w:sz w:val="18"/>
          <w:szCs w:val="18"/>
        </w:rPr>
      </w:pPr>
      <w:r w:rsidRPr="00FB15FA">
        <w:rPr>
          <w:rFonts w:cstheme="minorHAnsi"/>
          <w:sz w:val="18"/>
          <w:szCs w:val="18"/>
        </w:rPr>
        <w:t xml:space="preserve">         d |         0          1 |     Total</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n |       231        442 |       673 </w:t>
      </w:r>
    </w:p>
    <w:p w:rsidR="00AD3667" w:rsidRPr="00FB15FA" w:rsidRDefault="000644D0" w:rsidP="00AD3667">
      <w:pPr>
        <w:pStyle w:val="NoSpacing"/>
        <w:rPr>
          <w:rFonts w:cstheme="minorHAnsi"/>
          <w:sz w:val="18"/>
          <w:szCs w:val="18"/>
        </w:rPr>
      </w:pPr>
      <w:r w:rsidRPr="00FB15FA">
        <w:rPr>
          <w:rFonts w:cstheme="minorHAnsi"/>
          <w:sz w:val="18"/>
          <w:szCs w:val="18"/>
        </w:rPr>
        <w:t xml:space="preserve">           |     34.32      65.68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y  |        </w:t>
      </w:r>
      <w:r w:rsidRPr="00FB15FA">
        <w:rPr>
          <w:rFonts w:cstheme="minorHAnsi"/>
          <w:sz w:val="18"/>
          <w:szCs w:val="18"/>
          <w:highlight w:val="yellow"/>
        </w:rPr>
        <w:t>20</w:t>
      </w:r>
      <w:r w:rsidRPr="00FB15FA">
        <w:rPr>
          <w:rFonts w:cstheme="minorHAnsi"/>
          <w:sz w:val="18"/>
          <w:szCs w:val="18"/>
        </w:rPr>
        <w:t xml:space="preserve">        118 |       138 </w:t>
      </w:r>
    </w:p>
    <w:p w:rsidR="00AD3667" w:rsidRPr="00FB15FA" w:rsidRDefault="000644D0" w:rsidP="00AD3667">
      <w:pPr>
        <w:pStyle w:val="NoSpacing"/>
        <w:rPr>
          <w:rFonts w:cstheme="minorHAnsi"/>
          <w:sz w:val="18"/>
          <w:szCs w:val="18"/>
        </w:rPr>
      </w:pPr>
      <w:r w:rsidRPr="00FB15FA">
        <w:rPr>
          <w:rFonts w:cstheme="minorHAnsi"/>
          <w:sz w:val="18"/>
          <w:szCs w:val="18"/>
        </w:rPr>
        <w:t xml:space="preserve">           |     14.49      85.51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Total |       251        560 |       811 </w:t>
      </w:r>
    </w:p>
    <w:p w:rsidR="00AD3667" w:rsidRPr="00FB15FA" w:rsidRDefault="000644D0" w:rsidP="00AD3667">
      <w:pPr>
        <w:pStyle w:val="NoSpacing"/>
        <w:rPr>
          <w:rFonts w:cstheme="minorHAnsi"/>
          <w:sz w:val="18"/>
          <w:szCs w:val="18"/>
        </w:rPr>
      </w:pPr>
      <w:r w:rsidRPr="00FB15FA">
        <w:rPr>
          <w:rFonts w:cstheme="minorHAnsi"/>
          <w:sz w:val="18"/>
          <w:szCs w:val="18"/>
        </w:rPr>
        <w:t xml:space="preserve">           |     30.95      69.05 |    100.00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Pearson chi2(1) =  21.0741   Pr = 0.000</w:t>
      </w:r>
    </w:p>
    <w:p w:rsidR="00AD3667" w:rsidRPr="00FB15FA" w:rsidRDefault="00AD3667" w:rsidP="00AD3667">
      <w:pPr>
        <w:pStyle w:val="NoSpacing"/>
        <w:rPr>
          <w:rFonts w:cstheme="minorHAnsi"/>
          <w:color w:val="FF0000"/>
          <w:sz w:val="18"/>
          <w:szCs w:val="18"/>
        </w:rPr>
      </w:pPr>
    </w:p>
    <w:p w:rsidR="00AD3667" w:rsidRPr="00FB15FA" w:rsidRDefault="000644D0" w:rsidP="00AD3667">
      <w:pPr>
        <w:rPr>
          <w:rFonts w:cstheme="minorHAnsi"/>
          <w:color w:val="FF0000"/>
          <w:sz w:val="18"/>
          <w:szCs w:val="18"/>
        </w:rPr>
      </w:pPr>
      <w:r w:rsidRPr="00FB15FA">
        <w:rPr>
          <w:rFonts w:cstheme="minorHAnsi"/>
          <w:color w:val="FF0000"/>
          <w:sz w:val="18"/>
          <w:szCs w:val="18"/>
        </w:rPr>
        <w:t>85.51% of everyone who interrupted, interrupted due to side-effects…</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tab change side_effects, row chi2</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     side_effects</w:t>
      </w:r>
    </w:p>
    <w:p w:rsidR="00AD3667" w:rsidRPr="00FB15FA" w:rsidRDefault="000644D0" w:rsidP="00AD3667">
      <w:pPr>
        <w:pStyle w:val="NoSpacing"/>
        <w:rPr>
          <w:rFonts w:cstheme="minorHAnsi"/>
          <w:sz w:val="18"/>
          <w:szCs w:val="18"/>
        </w:rPr>
      </w:pPr>
      <w:r w:rsidRPr="00FB15FA">
        <w:rPr>
          <w:rFonts w:cstheme="minorHAnsi"/>
          <w:sz w:val="18"/>
          <w:szCs w:val="18"/>
        </w:rPr>
        <w:t xml:space="preserve">    change |         0          1 |     Total</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n |       220        204 |       424 </w:t>
      </w:r>
    </w:p>
    <w:p w:rsidR="00AD3667" w:rsidRPr="00FB15FA" w:rsidRDefault="000644D0" w:rsidP="00AD3667">
      <w:pPr>
        <w:pStyle w:val="NoSpacing"/>
        <w:rPr>
          <w:rFonts w:cstheme="minorHAnsi"/>
          <w:sz w:val="18"/>
          <w:szCs w:val="18"/>
        </w:rPr>
      </w:pPr>
      <w:r w:rsidRPr="00FB15FA">
        <w:rPr>
          <w:rFonts w:cstheme="minorHAnsi"/>
          <w:sz w:val="18"/>
          <w:szCs w:val="18"/>
        </w:rPr>
        <w:t xml:space="preserve">           |     51.89      48.11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y |        </w:t>
      </w:r>
      <w:r w:rsidRPr="00FB15FA">
        <w:rPr>
          <w:rFonts w:cstheme="minorHAnsi"/>
          <w:sz w:val="18"/>
          <w:szCs w:val="18"/>
          <w:highlight w:val="yellow"/>
        </w:rPr>
        <w:t>50</w:t>
      </w:r>
      <w:r w:rsidRPr="00FB15FA">
        <w:rPr>
          <w:rFonts w:cstheme="minorHAnsi"/>
          <w:sz w:val="18"/>
          <w:szCs w:val="18"/>
        </w:rPr>
        <w:t xml:space="preserve">        376 |       426 </w:t>
      </w:r>
    </w:p>
    <w:p w:rsidR="00AD3667" w:rsidRPr="00FB15FA" w:rsidRDefault="000644D0" w:rsidP="00AD3667">
      <w:pPr>
        <w:pStyle w:val="NoSpacing"/>
        <w:rPr>
          <w:rFonts w:cstheme="minorHAnsi"/>
          <w:sz w:val="18"/>
          <w:szCs w:val="18"/>
        </w:rPr>
      </w:pPr>
      <w:r w:rsidRPr="00FB15FA">
        <w:rPr>
          <w:rFonts w:cstheme="minorHAnsi"/>
          <w:sz w:val="18"/>
          <w:szCs w:val="18"/>
        </w:rPr>
        <w:t xml:space="preserve">           |     11.74      88.26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Total |       270        580 |       850 </w:t>
      </w:r>
    </w:p>
    <w:p w:rsidR="00AD3667" w:rsidRPr="00FB15FA" w:rsidRDefault="000644D0" w:rsidP="00AD3667">
      <w:pPr>
        <w:pStyle w:val="NoSpacing"/>
        <w:rPr>
          <w:rFonts w:cstheme="minorHAnsi"/>
          <w:sz w:val="18"/>
          <w:szCs w:val="18"/>
        </w:rPr>
      </w:pPr>
      <w:r w:rsidRPr="00FB15FA">
        <w:rPr>
          <w:rFonts w:cstheme="minorHAnsi"/>
          <w:sz w:val="18"/>
          <w:szCs w:val="18"/>
        </w:rPr>
        <w:lastRenderedPageBreak/>
        <w:t xml:space="preserve">           |     31.76      68.24 |    100.00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Pearson chi2(1) = 158.0401   Pr = 0.000</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color w:val="FF0000"/>
          <w:sz w:val="18"/>
          <w:szCs w:val="18"/>
        </w:rPr>
      </w:pPr>
      <w:r w:rsidRPr="00FB15FA">
        <w:rPr>
          <w:rFonts w:cstheme="minorHAnsi"/>
          <w:color w:val="FF0000"/>
          <w:sz w:val="18"/>
          <w:szCs w:val="18"/>
        </w:rPr>
        <w:t>88.26% of everyone who changed regimen, changed due to side-effects…</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color w:val="FF0000"/>
          <w:sz w:val="18"/>
          <w:szCs w:val="18"/>
        </w:rPr>
      </w:pPr>
      <w:r w:rsidRPr="00FB15FA">
        <w:rPr>
          <w:rFonts w:cstheme="minorHAnsi"/>
          <w:color w:val="FF0000"/>
          <w:sz w:val="18"/>
          <w:szCs w:val="18"/>
        </w:rPr>
        <w:t xml:space="preserve">Two variables very correlated with side-effects: </w:t>
      </w:r>
      <w:r w:rsidRPr="00D80F51">
        <w:rPr>
          <w:rFonts w:cstheme="minorHAnsi"/>
          <w:b/>
          <w:color w:val="FF0000"/>
          <w:sz w:val="18"/>
          <w:szCs w:val="18"/>
        </w:rPr>
        <w:t>my suggestion is to leave out side-effects as a predictor.</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color w:val="FF0000"/>
          <w:sz w:val="18"/>
          <w:szCs w:val="18"/>
        </w:rPr>
      </w:pPr>
      <w:r w:rsidRPr="00FB15FA">
        <w:rPr>
          <w:rFonts w:cstheme="minorHAnsi"/>
          <w:color w:val="FF0000"/>
          <w:sz w:val="18"/>
          <w:szCs w:val="18"/>
        </w:rPr>
        <w:t xml:space="preserve">Changed and interrupted are not correlated &gt;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      interrupted</w:t>
      </w:r>
    </w:p>
    <w:p w:rsidR="00AD3667" w:rsidRPr="00FB15FA" w:rsidRDefault="000644D0" w:rsidP="00AD3667">
      <w:pPr>
        <w:pStyle w:val="NoSpacing"/>
        <w:rPr>
          <w:rFonts w:cstheme="minorHAnsi"/>
          <w:sz w:val="18"/>
          <w:szCs w:val="18"/>
        </w:rPr>
      </w:pPr>
      <w:r w:rsidRPr="00FB15FA">
        <w:rPr>
          <w:rFonts w:cstheme="minorHAnsi"/>
          <w:sz w:val="18"/>
          <w:szCs w:val="18"/>
        </w:rPr>
        <w:t xml:space="preserve">    change |         n         y  |     Total</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n |       331         66 |       397 </w:t>
      </w:r>
    </w:p>
    <w:p w:rsidR="00AD3667" w:rsidRPr="00FB15FA" w:rsidRDefault="000644D0" w:rsidP="00AD3667">
      <w:pPr>
        <w:pStyle w:val="NoSpacing"/>
        <w:rPr>
          <w:rFonts w:cstheme="minorHAnsi"/>
          <w:sz w:val="18"/>
          <w:szCs w:val="18"/>
        </w:rPr>
      </w:pPr>
      <w:r w:rsidRPr="00FB15FA">
        <w:rPr>
          <w:rFonts w:cstheme="minorHAnsi"/>
          <w:sz w:val="18"/>
          <w:szCs w:val="18"/>
        </w:rPr>
        <w:t xml:space="preserve">           |     83.38      16.62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y |       340         72 |       412 </w:t>
      </w:r>
    </w:p>
    <w:p w:rsidR="00AD3667" w:rsidRPr="00FB15FA" w:rsidRDefault="000644D0" w:rsidP="00AD3667">
      <w:pPr>
        <w:pStyle w:val="NoSpacing"/>
        <w:rPr>
          <w:rFonts w:cstheme="minorHAnsi"/>
          <w:sz w:val="18"/>
          <w:szCs w:val="18"/>
        </w:rPr>
      </w:pPr>
      <w:r w:rsidRPr="00FB15FA">
        <w:rPr>
          <w:rFonts w:cstheme="minorHAnsi"/>
          <w:sz w:val="18"/>
          <w:szCs w:val="18"/>
        </w:rPr>
        <w:t xml:space="preserve">           |     82.52      17.48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Total |       671        138 |       809 </w:t>
      </w:r>
    </w:p>
    <w:p w:rsidR="00AD3667" w:rsidRPr="00FB15FA" w:rsidRDefault="000644D0" w:rsidP="00AD3667">
      <w:pPr>
        <w:pStyle w:val="NoSpacing"/>
        <w:rPr>
          <w:rFonts w:cstheme="minorHAnsi"/>
          <w:sz w:val="18"/>
          <w:szCs w:val="18"/>
        </w:rPr>
      </w:pPr>
      <w:r w:rsidRPr="00FB15FA">
        <w:rPr>
          <w:rFonts w:cstheme="minorHAnsi"/>
          <w:sz w:val="18"/>
          <w:szCs w:val="18"/>
        </w:rPr>
        <w:t xml:space="preserve">           |     82.94      17.06 |    100.00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Pearson chi2(1) =   0.1035   Pr = 0.748</w:t>
      </w:r>
    </w:p>
    <w:p w:rsidR="00AD3667" w:rsidRPr="00FB15FA" w:rsidRDefault="00AD3667" w:rsidP="00AD3667">
      <w:pPr>
        <w:pStyle w:val="NoSpacing"/>
        <w:rPr>
          <w:rFonts w:cstheme="minorHAnsi"/>
          <w:sz w:val="18"/>
          <w:szCs w:val="18"/>
        </w:rPr>
      </w:pP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Stopped and defaulter: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tab  stopped defaulter, chi2 row  </w:t>
      </w:r>
    </w:p>
    <w:p w:rsidR="00AD3667" w:rsidRPr="00FB15FA" w:rsidRDefault="000644D0" w:rsidP="00AD3667">
      <w:pPr>
        <w:pStyle w:val="NoSpacing"/>
        <w:rPr>
          <w:rFonts w:cstheme="minorHAnsi"/>
          <w:sz w:val="18"/>
          <w:szCs w:val="18"/>
        </w:rPr>
      </w:pPr>
      <w:r w:rsidRPr="00FB15FA">
        <w:rPr>
          <w:rFonts w:cstheme="minorHAnsi"/>
          <w:sz w:val="18"/>
          <w:szCs w:val="18"/>
        </w:rPr>
        <w:t xml:space="preserve">         |       defaulter</w:t>
      </w:r>
    </w:p>
    <w:p w:rsidR="00AD3667" w:rsidRPr="00FB15FA" w:rsidRDefault="000644D0" w:rsidP="00AD3667">
      <w:pPr>
        <w:pStyle w:val="NoSpacing"/>
        <w:rPr>
          <w:rFonts w:cstheme="minorHAnsi"/>
          <w:sz w:val="18"/>
          <w:szCs w:val="18"/>
        </w:rPr>
      </w:pPr>
      <w:r w:rsidRPr="00FB15FA">
        <w:rPr>
          <w:rFonts w:cstheme="minorHAnsi"/>
          <w:sz w:val="18"/>
          <w:szCs w:val="18"/>
        </w:rPr>
        <w:t xml:space="preserve">   stopped |         n          y |     Total</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n |       721         91 |       812 </w:t>
      </w:r>
    </w:p>
    <w:p w:rsidR="00AD3667" w:rsidRPr="00FB15FA" w:rsidRDefault="000644D0" w:rsidP="00AD3667">
      <w:pPr>
        <w:pStyle w:val="NoSpacing"/>
        <w:rPr>
          <w:rFonts w:cstheme="minorHAnsi"/>
          <w:sz w:val="18"/>
          <w:szCs w:val="18"/>
        </w:rPr>
      </w:pPr>
      <w:r w:rsidRPr="00FB15FA">
        <w:rPr>
          <w:rFonts w:cstheme="minorHAnsi"/>
          <w:sz w:val="18"/>
          <w:szCs w:val="18"/>
        </w:rPr>
        <w:t xml:space="preserve">           |     88.79      11.21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y |         8         19 |        27 </w:t>
      </w:r>
    </w:p>
    <w:p w:rsidR="00AD3667" w:rsidRPr="00FB15FA" w:rsidRDefault="000644D0" w:rsidP="00AD3667">
      <w:pPr>
        <w:pStyle w:val="NoSpacing"/>
        <w:rPr>
          <w:rFonts w:cstheme="minorHAnsi"/>
          <w:sz w:val="18"/>
          <w:szCs w:val="18"/>
        </w:rPr>
      </w:pPr>
      <w:r w:rsidRPr="00FB15FA">
        <w:rPr>
          <w:rFonts w:cstheme="minorHAnsi"/>
          <w:sz w:val="18"/>
          <w:szCs w:val="18"/>
        </w:rPr>
        <w:t xml:space="preserve">           |     29.63      70.37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Total |       729        110 |       839 </w:t>
      </w:r>
    </w:p>
    <w:p w:rsidR="00AD3667" w:rsidRPr="00FB15FA" w:rsidRDefault="000644D0" w:rsidP="00AD3667">
      <w:pPr>
        <w:pStyle w:val="NoSpacing"/>
        <w:rPr>
          <w:rFonts w:cstheme="minorHAnsi"/>
          <w:sz w:val="18"/>
          <w:szCs w:val="18"/>
        </w:rPr>
      </w:pPr>
      <w:r w:rsidRPr="00FB15FA">
        <w:rPr>
          <w:rFonts w:cstheme="minorHAnsi"/>
          <w:sz w:val="18"/>
          <w:szCs w:val="18"/>
        </w:rPr>
        <w:t xml:space="preserve">           |     86.89      13.11 |    100.00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Pearson chi2(1) =  80.2914   Pr = 0.000</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color w:val="FF0000"/>
          <w:sz w:val="18"/>
          <w:szCs w:val="18"/>
        </w:rPr>
      </w:pPr>
      <w:commentRangeStart w:id="160"/>
      <w:r w:rsidRPr="00FB15FA">
        <w:rPr>
          <w:rFonts w:cstheme="minorHAnsi"/>
          <w:color w:val="FF0000"/>
          <w:sz w:val="18"/>
          <w:szCs w:val="18"/>
        </w:rPr>
        <w:t>Very few stopped, so maybe not important.</w:t>
      </w:r>
      <w:commentRangeEnd w:id="160"/>
      <w:r w:rsidRPr="00FB15FA">
        <w:rPr>
          <w:rStyle w:val="CommentReference"/>
          <w:rFonts w:cstheme="minorHAnsi"/>
          <w:vanish/>
        </w:rPr>
        <w:commentReference w:id="160"/>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Non-adherer and defaulter:</w:t>
      </w:r>
    </w:p>
    <w:p w:rsidR="00AD3667" w:rsidRPr="00FB15FA" w:rsidRDefault="00AD3667" w:rsidP="00AD3667">
      <w:pPr>
        <w:pStyle w:val="NoSpacing"/>
        <w:rPr>
          <w:rFonts w:cstheme="minorHAnsi"/>
          <w:sz w:val="18"/>
          <w:szCs w:val="18"/>
        </w:rPr>
      </w:pPr>
    </w:p>
    <w:p w:rsidR="00AD3667" w:rsidRPr="00FB15FA" w:rsidRDefault="000644D0" w:rsidP="00AD3667">
      <w:pPr>
        <w:rPr>
          <w:rFonts w:cstheme="minorHAnsi"/>
          <w:sz w:val="18"/>
          <w:szCs w:val="18"/>
        </w:rPr>
      </w:pPr>
      <w:r w:rsidRPr="00FB15FA">
        <w:rPr>
          <w:rFonts w:cstheme="minorHAnsi"/>
          <w:sz w:val="18"/>
          <w:szCs w:val="18"/>
        </w:rPr>
        <w:t>tab  Nonadherer defaulter, chi2 row</w:t>
      </w:r>
    </w:p>
    <w:p w:rsidR="00AD3667" w:rsidRPr="00FB15FA" w:rsidRDefault="000644D0" w:rsidP="00AD3667">
      <w:pPr>
        <w:pStyle w:val="NoSpacing"/>
        <w:rPr>
          <w:rFonts w:cstheme="minorHAnsi"/>
          <w:sz w:val="18"/>
          <w:szCs w:val="18"/>
        </w:rPr>
      </w:pPr>
      <w:r w:rsidRPr="00FB15FA">
        <w:rPr>
          <w:rFonts w:cstheme="minorHAnsi"/>
          <w:sz w:val="18"/>
          <w:szCs w:val="18"/>
        </w:rPr>
        <w:t xml:space="preserve">           |       defaulter</w:t>
      </w:r>
    </w:p>
    <w:p w:rsidR="00AD3667" w:rsidRPr="00FB15FA" w:rsidRDefault="000644D0" w:rsidP="00AD3667">
      <w:pPr>
        <w:pStyle w:val="NoSpacing"/>
        <w:rPr>
          <w:rFonts w:cstheme="minorHAnsi"/>
          <w:sz w:val="18"/>
          <w:szCs w:val="18"/>
        </w:rPr>
      </w:pPr>
      <w:r w:rsidRPr="00FB15FA">
        <w:rPr>
          <w:rFonts w:cstheme="minorHAnsi"/>
          <w:sz w:val="18"/>
          <w:szCs w:val="18"/>
        </w:rPr>
        <w:t>Nonadherer |         n          y |     Total</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n |       689         46 |       735 </w:t>
      </w:r>
    </w:p>
    <w:p w:rsidR="00AD3667" w:rsidRPr="00FB15FA" w:rsidRDefault="000644D0" w:rsidP="00AD3667">
      <w:pPr>
        <w:pStyle w:val="NoSpacing"/>
        <w:rPr>
          <w:rFonts w:cstheme="minorHAnsi"/>
          <w:sz w:val="18"/>
          <w:szCs w:val="18"/>
        </w:rPr>
      </w:pPr>
      <w:r w:rsidRPr="00FB15FA">
        <w:rPr>
          <w:rFonts w:cstheme="minorHAnsi"/>
          <w:sz w:val="18"/>
          <w:szCs w:val="18"/>
        </w:rPr>
        <w:t xml:space="preserve">           |     </w:t>
      </w:r>
      <w:r w:rsidRPr="00FB15FA">
        <w:rPr>
          <w:rFonts w:cstheme="minorHAnsi"/>
          <w:sz w:val="18"/>
          <w:szCs w:val="18"/>
          <w:highlight w:val="yellow"/>
        </w:rPr>
        <w:t>93.74</w:t>
      </w:r>
      <w:r w:rsidRPr="00FB15FA">
        <w:rPr>
          <w:rFonts w:cstheme="minorHAnsi"/>
          <w:sz w:val="18"/>
          <w:szCs w:val="18"/>
        </w:rPr>
        <w:t xml:space="preserve">       6.26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y |        49         63 |       112 </w:t>
      </w:r>
    </w:p>
    <w:p w:rsidR="00AD3667" w:rsidRPr="00FB15FA" w:rsidRDefault="000644D0" w:rsidP="00AD3667">
      <w:pPr>
        <w:pStyle w:val="NoSpacing"/>
        <w:rPr>
          <w:rFonts w:cstheme="minorHAnsi"/>
          <w:sz w:val="18"/>
          <w:szCs w:val="18"/>
        </w:rPr>
      </w:pPr>
      <w:r w:rsidRPr="00FB15FA">
        <w:rPr>
          <w:rFonts w:cstheme="minorHAnsi"/>
          <w:sz w:val="18"/>
          <w:szCs w:val="18"/>
        </w:rPr>
        <w:t xml:space="preserve">           |     43.75      56.25 |    100.00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Total |       738        109 |       847 </w:t>
      </w:r>
    </w:p>
    <w:p w:rsidR="00AD3667" w:rsidRPr="00FB15FA" w:rsidRDefault="000644D0" w:rsidP="00AD3667">
      <w:pPr>
        <w:pStyle w:val="NoSpacing"/>
        <w:rPr>
          <w:rFonts w:cstheme="minorHAnsi"/>
          <w:sz w:val="18"/>
          <w:szCs w:val="18"/>
        </w:rPr>
      </w:pPr>
      <w:r w:rsidRPr="00FB15FA">
        <w:rPr>
          <w:rFonts w:cstheme="minorHAnsi"/>
          <w:sz w:val="18"/>
          <w:szCs w:val="18"/>
        </w:rPr>
        <w:t xml:space="preserve">           |     87.13      12.87 |    100.00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Pearson chi2(1) = 216.6198   Pr = 0.000</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Or, maybe more intuitively, the other way round:</w:t>
      </w:r>
    </w:p>
    <w:p w:rsidR="00AD3667" w:rsidRPr="00FB15FA" w:rsidRDefault="00AD3667" w:rsidP="00AD3667">
      <w:pPr>
        <w:rPr>
          <w:rFonts w:cstheme="minorHAnsi"/>
          <w:sz w:val="18"/>
          <w:szCs w:val="18"/>
        </w:rPr>
      </w:pPr>
    </w:p>
    <w:p w:rsidR="00AD3667" w:rsidRPr="00FB15FA" w:rsidRDefault="000644D0" w:rsidP="00AD3667">
      <w:pPr>
        <w:rPr>
          <w:rFonts w:cstheme="minorHAnsi"/>
          <w:sz w:val="18"/>
          <w:szCs w:val="18"/>
        </w:rPr>
      </w:pPr>
      <w:r w:rsidRPr="00FB15FA">
        <w:rPr>
          <w:rFonts w:cstheme="minorHAnsi"/>
          <w:sz w:val="18"/>
          <w:szCs w:val="18"/>
        </w:rPr>
        <w:t>tab  Nonadherer defaulter, chi2 col</w:t>
      </w:r>
    </w:p>
    <w:p w:rsidR="00AD3667" w:rsidRPr="00FB15FA" w:rsidRDefault="000644D0" w:rsidP="00AD3667">
      <w:pPr>
        <w:pStyle w:val="NoSpacing"/>
        <w:rPr>
          <w:rFonts w:cstheme="minorHAnsi"/>
          <w:sz w:val="18"/>
          <w:szCs w:val="18"/>
        </w:rPr>
      </w:pPr>
      <w:r w:rsidRPr="00FB15FA">
        <w:rPr>
          <w:rFonts w:cstheme="minorHAnsi"/>
          <w:sz w:val="18"/>
          <w:szCs w:val="18"/>
        </w:rPr>
        <w:t xml:space="preserve">           |       defaulter</w:t>
      </w:r>
    </w:p>
    <w:p w:rsidR="00AD3667" w:rsidRPr="00FB15FA" w:rsidRDefault="000644D0" w:rsidP="00AD3667">
      <w:pPr>
        <w:pStyle w:val="NoSpacing"/>
        <w:rPr>
          <w:rFonts w:cstheme="minorHAnsi"/>
          <w:sz w:val="18"/>
          <w:szCs w:val="18"/>
        </w:rPr>
      </w:pPr>
      <w:r w:rsidRPr="00FB15FA">
        <w:rPr>
          <w:rFonts w:cstheme="minorHAnsi"/>
          <w:sz w:val="18"/>
          <w:szCs w:val="18"/>
        </w:rPr>
        <w:t>Nonadherer |         n          y |     Total</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n |       689         46 |       735 </w:t>
      </w:r>
    </w:p>
    <w:p w:rsidR="00AD3667" w:rsidRPr="00FB15FA" w:rsidRDefault="000644D0" w:rsidP="00AD3667">
      <w:pPr>
        <w:pStyle w:val="NoSpacing"/>
        <w:rPr>
          <w:rFonts w:cstheme="minorHAnsi"/>
          <w:sz w:val="18"/>
          <w:szCs w:val="18"/>
        </w:rPr>
      </w:pPr>
      <w:r w:rsidRPr="00FB15FA">
        <w:rPr>
          <w:rFonts w:cstheme="minorHAnsi"/>
          <w:sz w:val="18"/>
          <w:szCs w:val="18"/>
        </w:rPr>
        <w:t xml:space="preserve">           |     </w:t>
      </w:r>
      <w:r w:rsidRPr="00FB15FA">
        <w:rPr>
          <w:rFonts w:cstheme="minorHAnsi"/>
          <w:sz w:val="18"/>
          <w:szCs w:val="18"/>
          <w:highlight w:val="yellow"/>
        </w:rPr>
        <w:t>93.36</w:t>
      </w:r>
      <w:r w:rsidRPr="00FB15FA">
        <w:rPr>
          <w:rFonts w:cstheme="minorHAnsi"/>
          <w:sz w:val="18"/>
          <w:szCs w:val="18"/>
        </w:rPr>
        <w:t xml:space="preserve">      42.20 |     86.78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y |        49         63 |       112 </w:t>
      </w:r>
    </w:p>
    <w:p w:rsidR="00AD3667" w:rsidRPr="00FB15FA" w:rsidRDefault="000644D0" w:rsidP="00AD3667">
      <w:pPr>
        <w:pStyle w:val="NoSpacing"/>
        <w:rPr>
          <w:rFonts w:cstheme="minorHAnsi"/>
          <w:sz w:val="18"/>
          <w:szCs w:val="18"/>
        </w:rPr>
      </w:pPr>
      <w:r w:rsidRPr="00FB15FA">
        <w:rPr>
          <w:rFonts w:cstheme="minorHAnsi"/>
          <w:sz w:val="18"/>
          <w:szCs w:val="18"/>
        </w:rPr>
        <w:t xml:space="preserve">           |      6.64      57.80 |     13.22 </w:t>
      </w:r>
    </w:p>
    <w:p w:rsidR="00AD3667" w:rsidRPr="00FB15FA" w:rsidRDefault="000644D0" w:rsidP="00AD3667">
      <w:pPr>
        <w:pStyle w:val="NoSpacing"/>
        <w:rPr>
          <w:rFonts w:cstheme="minorHAnsi"/>
          <w:sz w:val="18"/>
          <w:szCs w:val="18"/>
        </w:rPr>
      </w:pPr>
      <w:r w:rsidRPr="00FB15FA">
        <w:rPr>
          <w:rFonts w:cstheme="minorHAnsi"/>
          <w:sz w:val="18"/>
          <w:szCs w:val="18"/>
        </w:rPr>
        <w:t>-----------+----------------------+----------</w:t>
      </w:r>
    </w:p>
    <w:p w:rsidR="00AD3667" w:rsidRPr="00FB15FA" w:rsidRDefault="000644D0" w:rsidP="00AD3667">
      <w:pPr>
        <w:pStyle w:val="NoSpacing"/>
        <w:rPr>
          <w:rFonts w:cstheme="minorHAnsi"/>
          <w:sz w:val="18"/>
          <w:szCs w:val="18"/>
        </w:rPr>
      </w:pPr>
      <w:r w:rsidRPr="00FB15FA">
        <w:rPr>
          <w:rFonts w:cstheme="minorHAnsi"/>
          <w:sz w:val="18"/>
          <w:szCs w:val="18"/>
        </w:rPr>
        <w:t xml:space="preserve">     Total |       738        109 |       847 </w:t>
      </w:r>
    </w:p>
    <w:p w:rsidR="00AD3667" w:rsidRPr="00FB15FA" w:rsidRDefault="000644D0" w:rsidP="00AD3667">
      <w:pPr>
        <w:pStyle w:val="NoSpacing"/>
        <w:rPr>
          <w:rFonts w:cstheme="minorHAnsi"/>
          <w:sz w:val="18"/>
          <w:szCs w:val="18"/>
        </w:rPr>
      </w:pPr>
      <w:r w:rsidRPr="00FB15FA">
        <w:rPr>
          <w:rFonts w:cstheme="minorHAnsi"/>
          <w:sz w:val="18"/>
          <w:szCs w:val="18"/>
        </w:rPr>
        <w:t xml:space="preserve">           |    100.00     100.00 |    100.00 </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sz w:val="18"/>
          <w:szCs w:val="18"/>
        </w:rPr>
      </w:pPr>
      <w:r w:rsidRPr="00FB15FA">
        <w:rPr>
          <w:rFonts w:cstheme="minorHAnsi"/>
          <w:sz w:val="18"/>
          <w:szCs w:val="18"/>
        </w:rPr>
        <w:t xml:space="preserve">          Pearson chi2(1) = 216.6198   Pr = 0.000</w:t>
      </w:r>
    </w:p>
    <w:p w:rsidR="00AD3667" w:rsidRPr="00FB15FA" w:rsidRDefault="00AD3667" w:rsidP="00AD3667">
      <w:pPr>
        <w:pStyle w:val="NoSpacing"/>
        <w:rPr>
          <w:rFonts w:cstheme="minorHAnsi"/>
          <w:sz w:val="18"/>
          <w:szCs w:val="18"/>
        </w:rPr>
      </w:pPr>
    </w:p>
    <w:p w:rsidR="00AD3667" w:rsidRPr="00FB15FA" w:rsidRDefault="000644D0" w:rsidP="00AD3667">
      <w:pPr>
        <w:pStyle w:val="NoSpacing"/>
        <w:rPr>
          <w:rFonts w:cstheme="minorHAnsi"/>
          <w:color w:val="FF0000"/>
          <w:sz w:val="18"/>
          <w:szCs w:val="18"/>
        </w:rPr>
      </w:pPr>
      <w:r w:rsidRPr="00FB15FA">
        <w:rPr>
          <w:rFonts w:cstheme="minorHAnsi"/>
          <w:color w:val="FF0000"/>
          <w:sz w:val="18"/>
          <w:szCs w:val="18"/>
        </w:rPr>
        <w:t>So 93% of those who didn’t default were adherent…</w:t>
      </w:r>
    </w:p>
    <w:p w:rsidR="00AD3667" w:rsidRPr="00FB15FA" w:rsidRDefault="00AD3667" w:rsidP="00AD3667">
      <w:pPr>
        <w:pStyle w:val="NoSpacing"/>
        <w:rPr>
          <w:rFonts w:cstheme="minorHAnsi"/>
          <w:color w:val="FF0000"/>
          <w:sz w:val="18"/>
          <w:szCs w:val="18"/>
        </w:rPr>
      </w:pPr>
    </w:p>
    <w:p w:rsidR="00AD3667" w:rsidRPr="00FB15FA" w:rsidRDefault="000644D0" w:rsidP="00AD3667">
      <w:pPr>
        <w:pStyle w:val="NoSpacing"/>
        <w:rPr>
          <w:rFonts w:cstheme="minorHAnsi"/>
          <w:color w:val="FF0000"/>
          <w:sz w:val="18"/>
          <w:szCs w:val="18"/>
        </w:rPr>
      </w:pPr>
      <w:r w:rsidRPr="00FB15FA">
        <w:rPr>
          <w:rFonts w:cstheme="minorHAnsi"/>
          <w:color w:val="FF0000"/>
          <w:sz w:val="18"/>
          <w:szCs w:val="18"/>
        </w:rPr>
        <w:t>Or, even more descriptive: in 689 of the 847 cases (81%) for which we have information on both adherence and defaulting, they were the same…</w:t>
      </w:r>
    </w:p>
    <w:p w:rsidR="00606E62" w:rsidRPr="00FB15FA" w:rsidRDefault="000644D0">
      <w:pPr>
        <w:rPr>
          <w:rFonts w:cstheme="minorHAnsi"/>
          <w:b/>
          <w:sz w:val="18"/>
          <w:szCs w:val="18"/>
        </w:rPr>
      </w:pPr>
      <w:r w:rsidRPr="00FB15FA">
        <w:rPr>
          <w:rFonts w:cstheme="minorHAnsi"/>
          <w:b/>
          <w:sz w:val="18"/>
          <w:szCs w:val="18"/>
        </w:rPr>
        <w:t xml:space="preserve"> </w:t>
      </w:r>
    </w:p>
    <w:p w:rsidR="00606E62" w:rsidRPr="00FB15FA" w:rsidRDefault="006912D5">
      <w:pPr>
        <w:rPr>
          <w:rFonts w:cstheme="minorHAnsi"/>
          <w:b/>
          <w:sz w:val="18"/>
          <w:szCs w:val="18"/>
        </w:rPr>
      </w:pPr>
      <w:ins w:id="161" w:author="Setup" w:date="2012-11-30T09:35:00Z">
        <w:r w:rsidRPr="00FB15FA">
          <w:rPr>
            <w:rFonts w:cstheme="minorHAnsi"/>
            <w:b/>
            <w:sz w:val="18"/>
            <w:szCs w:val="18"/>
          </w:rPr>
          <w:t>Defaulting was observed by the clinician and was for 3 months or longer</w:t>
        </w:r>
      </w:ins>
    </w:p>
    <w:p w:rsidR="00606E62" w:rsidRPr="00FB15FA" w:rsidRDefault="006912D5">
      <w:pPr>
        <w:rPr>
          <w:rFonts w:cstheme="minorHAnsi"/>
          <w:b/>
          <w:sz w:val="18"/>
          <w:szCs w:val="18"/>
        </w:rPr>
      </w:pPr>
      <w:proofErr w:type="spellStart"/>
      <w:ins w:id="162" w:author="Setup" w:date="2012-11-30T09:36:00Z">
        <w:r w:rsidRPr="00FB15FA">
          <w:rPr>
            <w:rFonts w:cstheme="minorHAnsi"/>
            <w:b/>
            <w:sz w:val="18"/>
            <w:szCs w:val="18"/>
          </w:rPr>
          <w:t>Nonadherer</w:t>
        </w:r>
        <w:proofErr w:type="spellEnd"/>
        <w:r w:rsidRPr="00FB15FA">
          <w:rPr>
            <w:rFonts w:cstheme="minorHAnsi"/>
            <w:b/>
            <w:sz w:val="18"/>
            <w:szCs w:val="18"/>
          </w:rPr>
          <w:t xml:space="preserve"> was </w:t>
        </w:r>
        <w:proofErr w:type="spellStart"/>
        <w:r w:rsidRPr="00FB15FA">
          <w:rPr>
            <w:rFonts w:cstheme="minorHAnsi"/>
            <w:b/>
            <w:sz w:val="18"/>
            <w:szCs w:val="18"/>
          </w:rPr>
          <w:t>self reported</w:t>
        </w:r>
        <w:proofErr w:type="spellEnd"/>
        <w:r w:rsidRPr="00FB15FA">
          <w:rPr>
            <w:rFonts w:cstheme="minorHAnsi"/>
            <w:b/>
            <w:sz w:val="18"/>
            <w:szCs w:val="18"/>
          </w:rPr>
          <w:t xml:space="preserve"> and could have been for even one day.</w:t>
        </w:r>
      </w:ins>
    </w:p>
    <w:p w:rsidR="00606E62" w:rsidRPr="00FB15FA" w:rsidRDefault="00606E62">
      <w:pPr>
        <w:rPr>
          <w:rFonts w:cstheme="minorHAnsi"/>
          <w:b/>
          <w:sz w:val="18"/>
          <w:szCs w:val="18"/>
        </w:rPr>
      </w:pPr>
    </w:p>
    <w:p w:rsidR="00606E62" w:rsidRPr="00FB15FA" w:rsidRDefault="00606E62">
      <w:pPr>
        <w:rPr>
          <w:rFonts w:cstheme="minorHAnsi"/>
          <w:b/>
          <w:sz w:val="18"/>
          <w:szCs w:val="18"/>
        </w:rPr>
      </w:pPr>
    </w:p>
    <w:p w:rsidR="00AD3667" w:rsidRPr="00FB15FA" w:rsidRDefault="00606E62">
      <w:pPr>
        <w:rPr>
          <w:rFonts w:cstheme="minorHAnsi"/>
          <w:b/>
          <w:color w:val="FF0000"/>
          <w:sz w:val="18"/>
          <w:szCs w:val="18"/>
        </w:rPr>
      </w:pPr>
      <w:r w:rsidRPr="00FB15FA">
        <w:rPr>
          <w:rFonts w:cstheme="minorHAnsi"/>
          <w:b/>
          <w:color w:val="FF0000"/>
          <w:sz w:val="18"/>
          <w:szCs w:val="18"/>
        </w:rPr>
        <w:t xml:space="preserve">CARI: As per discussion will you please check if the BMI categories, i.e. &lt; 18 or </w:t>
      </w:r>
      <w:r w:rsidRPr="00D80F51">
        <w:rPr>
          <w:rFonts w:cstheme="minorHAnsi"/>
          <w:b/>
          <w:color w:val="FF0000"/>
          <w:sz w:val="18"/>
          <w:szCs w:val="18"/>
          <w:u w:val="single"/>
        </w:rPr>
        <w:t>&gt;</w:t>
      </w:r>
      <w:r w:rsidRPr="00FB15FA">
        <w:rPr>
          <w:rFonts w:cstheme="minorHAnsi"/>
          <w:b/>
          <w:color w:val="FF0000"/>
          <w:sz w:val="18"/>
          <w:szCs w:val="18"/>
        </w:rPr>
        <w:t xml:space="preserve"> 18 are meaningful in our failure models</w:t>
      </w:r>
      <w:del w:id="163" w:author="Setup" w:date="2012-11-29T15:20:00Z">
        <w:r w:rsidRPr="00FB15FA" w:rsidDel="00606E62">
          <w:rPr>
            <w:rFonts w:cstheme="minorHAnsi"/>
            <w:b/>
            <w:color w:val="FF0000"/>
            <w:sz w:val="18"/>
            <w:szCs w:val="18"/>
          </w:rPr>
          <w:delText xml:space="preserve"> </w:delText>
        </w:r>
      </w:del>
      <w:r w:rsidRPr="00FB15FA">
        <w:rPr>
          <w:rFonts w:cstheme="minorHAnsi"/>
          <w:b/>
          <w:color w:val="FF0000"/>
          <w:sz w:val="18"/>
          <w:szCs w:val="18"/>
        </w:rPr>
        <w:t xml:space="preserve">? </w:t>
      </w:r>
      <w:r w:rsidR="000644D0" w:rsidRPr="00FB15FA">
        <w:rPr>
          <w:rFonts w:cstheme="minorHAnsi"/>
          <w:b/>
          <w:color w:val="FF0000"/>
          <w:sz w:val="18"/>
          <w:szCs w:val="18"/>
        </w:rPr>
        <w:br w:type="page"/>
      </w:r>
    </w:p>
    <w:p w:rsidR="00AD3667" w:rsidRPr="00FB15FA" w:rsidRDefault="00AD3667">
      <w:pPr>
        <w:rPr>
          <w:rFonts w:cstheme="minorHAnsi"/>
          <w:b/>
          <w:sz w:val="18"/>
          <w:szCs w:val="18"/>
        </w:rPr>
        <w:sectPr w:rsidR="00AD3667" w:rsidRPr="00FB15FA">
          <w:pgSz w:w="11906" w:h="16838"/>
          <w:pgMar w:top="1440" w:right="1440" w:bottom="1440" w:left="1440" w:header="708" w:footer="708" w:gutter="0"/>
          <w:cols w:space="708"/>
          <w:docGrid w:linePitch="360"/>
        </w:sectPr>
      </w:pPr>
    </w:p>
    <w:p w:rsidR="00AD3667" w:rsidRPr="00FB15FA" w:rsidRDefault="000644D0" w:rsidP="00AD3667">
      <w:pPr>
        <w:spacing w:after="0" w:line="240" w:lineRule="auto"/>
        <w:rPr>
          <w:rFonts w:cstheme="minorHAnsi"/>
          <w:b/>
          <w:sz w:val="18"/>
          <w:szCs w:val="18"/>
        </w:rPr>
      </w:pPr>
      <w:proofErr w:type="gramStart"/>
      <w:r w:rsidRPr="00FB15FA">
        <w:rPr>
          <w:rFonts w:cstheme="minorHAnsi"/>
          <w:b/>
          <w:sz w:val="18"/>
          <w:szCs w:val="18"/>
        </w:rPr>
        <w:lastRenderedPageBreak/>
        <w:t>Table 2.</w:t>
      </w:r>
      <w:proofErr w:type="gramEnd"/>
      <w:r w:rsidRPr="00FB15FA">
        <w:rPr>
          <w:rFonts w:cstheme="minorHAnsi"/>
          <w:b/>
          <w:sz w:val="18"/>
          <w:szCs w:val="18"/>
        </w:rPr>
        <w:t xml:space="preserve"> HAART treatment failure models</w:t>
      </w:r>
    </w:p>
    <w:p w:rsidR="00AD3667" w:rsidRPr="00FB15FA" w:rsidRDefault="00AD3667" w:rsidP="00AD3667">
      <w:pPr>
        <w:spacing w:after="0" w:line="240" w:lineRule="auto"/>
        <w:rPr>
          <w:rFonts w:cstheme="minorHAnsi"/>
          <w:sz w:val="18"/>
          <w:szCs w:val="18"/>
        </w:rPr>
      </w:pPr>
    </w:p>
    <w:tbl>
      <w:tblPr>
        <w:tblStyle w:val="TableGrid1"/>
        <w:tblpPr w:leftFromText="180" w:rightFromText="180" w:vertAnchor="page" w:horzAnchor="page" w:tblpX="835" w:tblpY="1814"/>
        <w:tblW w:w="13291" w:type="dxa"/>
        <w:tblLayout w:type="fixed"/>
        <w:tblLook w:val="04A0" w:firstRow="1" w:lastRow="0" w:firstColumn="1" w:lastColumn="0" w:noHBand="0" w:noVBand="1"/>
      </w:tblPr>
      <w:tblGrid>
        <w:gridCol w:w="1668"/>
        <w:gridCol w:w="2409"/>
        <w:gridCol w:w="1985"/>
        <w:gridCol w:w="1843"/>
        <w:gridCol w:w="1842"/>
        <w:gridCol w:w="1843"/>
        <w:gridCol w:w="1701"/>
      </w:tblGrid>
      <w:tr w:rsidR="00123615" w:rsidRPr="00FB15FA" w:rsidTr="00123615">
        <w:trPr>
          <w:trHeight w:val="274"/>
        </w:trPr>
        <w:tc>
          <w:tcPr>
            <w:tcW w:w="1668"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Model/s</w:t>
            </w:r>
          </w:p>
        </w:tc>
        <w:tc>
          <w:tcPr>
            <w:tcW w:w="2409"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9214" w:type="dxa"/>
            <w:gridSpan w:val="5"/>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b/>
                <w:color w:val="000000" w:themeColor="text1"/>
                <w:sz w:val="18"/>
                <w:szCs w:val="18"/>
              </w:rPr>
            </w:pPr>
            <w:r w:rsidRPr="00FB15FA">
              <w:rPr>
                <w:rFonts w:cstheme="minorHAnsi"/>
                <w:b/>
                <w:color w:val="000000" w:themeColor="text1"/>
                <w:sz w:val="18"/>
                <w:szCs w:val="18"/>
              </w:rPr>
              <w:t>Failure Outcome</w:t>
            </w:r>
          </w:p>
        </w:tc>
      </w:tr>
      <w:tr w:rsidR="00123615" w:rsidRPr="00FB15FA" w:rsidTr="00123615">
        <w:trPr>
          <w:cantSplit/>
          <w:trHeight w:val="263"/>
        </w:trPr>
        <w:tc>
          <w:tcPr>
            <w:tcW w:w="1668"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 xml:space="preserve">VL&gt;400, @ any point on </w:t>
            </w:r>
            <w:r w:rsidRPr="00FB15FA">
              <w:rPr>
                <w:rFonts w:eastAsiaTheme="majorEastAsia" w:cstheme="minorHAnsi"/>
                <w:bCs/>
                <w:color w:val="000000" w:themeColor="text1"/>
                <w:sz w:val="18"/>
                <w:szCs w:val="18"/>
                <w:u w:val="single"/>
              </w:rPr>
              <w:t>&gt;</w:t>
            </w:r>
            <w:r w:rsidRPr="00FB15FA">
              <w:rPr>
                <w:rFonts w:eastAsiaTheme="majorEastAsia" w:cstheme="minorHAnsi"/>
                <w:bCs/>
                <w:color w:val="000000" w:themeColor="text1"/>
                <w:sz w:val="18"/>
                <w:szCs w:val="18"/>
              </w:rPr>
              <w:t xml:space="preserve"> 6 months </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 xml:space="preserve">VL&gt;400, @ any 2 consecutive points </w:t>
            </w:r>
          </w:p>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 xml:space="preserve">&gt; 6 months </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color w:val="000000" w:themeColor="text1"/>
                <w:sz w:val="18"/>
                <w:szCs w:val="18"/>
              </w:rPr>
            </w:pPr>
            <w:r w:rsidRPr="00FB15FA">
              <w:rPr>
                <w:rFonts w:cstheme="minorHAnsi"/>
                <w:color w:val="000000" w:themeColor="text1"/>
                <w:sz w:val="18"/>
                <w:szCs w:val="18"/>
              </w:rPr>
              <w:t xml:space="preserve">VL&gt;1000, @ any 2 consecutive points </w:t>
            </w:r>
          </w:p>
          <w:p w:rsidR="00123615" w:rsidRPr="00FB15FA" w:rsidRDefault="00123615" w:rsidP="00123615">
            <w:pPr>
              <w:rPr>
                <w:rFonts w:cstheme="minorHAnsi"/>
                <w:color w:val="000000" w:themeColor="text1"/>
                <w:sz w:val="18"/>
                <w:szCs w:val="18"/>
              </w:rPr>
            </w:pPr>
            <w:r w:rsidRPr="00FB15FA">
              <w:rPr>
                <w:rFonts w:cstheme="minorHAnsi"/>
                <w:color w:val="000000" w:themeColor="text1"/>
                <w:sz w:val="18"/>
                <w:szCs w:val="18"/>
              </w:rPr>
              <w:t>&gt; 6 months</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VL&gt;5000, @ any 2 consecutive points &gt; 6 months</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*CD4 failure according to WHO criteria</w:t>
            </w:r>
          </w:p>
          <w:p w:rsidR="00123615" w:rsidRPr="00FB15FA" w:rsidRDefault="00123615" w:rsidP="00123615">
            <w:pPr>
              <w:rPr>
                <w:rFonts w:cstheme="minorHAnsi"/>
                <w:sz w:val="18"/>
                <w:szCs w:val="18"/>
              </w:rPr>
            </w:pPr>
          </w:p>
        </w:tc>
      </w:tr>
      <w:tr w:rsidR="00FB15FA" w:rsidRPr="00FB15FA" w:rsidTr="00123615">
        <w:trPr>
          <w:cantSplit/>
          <w:trHeight w:val="263"/>
        </w:trPr>
        <w:tc>
          <w:tcPr>
            <w:tcW w:w="1668"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N</w:t>
            </w:r>
            <w:r w:rsidRPr="00FB15FA">
              <w:rPr>
                <w:rFonts w:cstheme="minorHAnsi"/>
                <w:b/>
                <w:color w:val="000000" w:themeColor="text1"/>
                <w:sz w:val="18"/>
                <w:szCs w:val="18"/>
                <w:vertAlign w:val="superscript"/>
              </w:rPr>
              <w:t>a</w:t>
            </w:r>
            <w:r w:rsidRPr="00FB15FA">
              <w:rPr>
                <w:rFonts w:cstheme="minorHAnsi"/>
                <w:b/>
                <w:color w:val="000000" w:themeColor="text1"/>
                <w:sz w:val="18"/>
                <w:szCs w:val="18"/>
              </w:rPr>
              <w:t xml:space="preserve">: patients </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
                <w:bCs/>
                <w:color w:val="4F81BD" w:themeColor="accent1"/>
                <w:sz w:val="18"/>
                <w:szCs w:val="18"/>
              </w:rPr>
            </w:pPr>
            <w:r w:rsidRPr="00FB15FA">
              <w:rPr>
                <w:rFonts w:eastAsiaTheme="majorEastAsia" w:cstheme="minorHAnsi"/>
                <w:bCs/>
                <w:color w:val="000000" w:themeColor="text1"/>
                <w:sz w:val="18"/>
                <w:szCs w:val="18"/>
              </w:rPr>
              <w:t>397</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
                <w:bCs/>
                <w:color w:val="4F81BD" w:themeColor="accent1"/>
                <w:sz w:val="18"/>
                <w:szCs w:val="18"/>
              </w:rPr>
            </w:pPr>
            <w:r w:rsidRPr="00FB15FA">
              <w:rPr>
                <w:rFonts w:eastAsiaTheme="majorEastAsia" w:cstheme="minorHAnsi"/>
                <w:bCs/>
                <w:color w:val="000000" w:themeColor="text1"/>
                <w:sz w:val="18"/>
                <w:szCs w:val="18"/>
              </w:rPr>
              <w:t>486</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486</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
                <w:bCs/>
                <w:color w:val="4F81BD" w:themeColor="accent1"/>
                <w:sz w:val="18"/>
                <w:szCs w:val="18"/>
              </w:rPr>
            </w:pPr>
            <w:r w:rsidRPr="00FB15FA">
              <w:rPr>
                <w:rFonts w:eastAsiaTheme="majorEastAsia" w:cstheme="minorHAnsi"/>
                <w:bCs/>
                <w:color w:val="000000" w:themeColor="text1"/>
                <w:sz w:val="18"/>
                <w:szCs w:val="18"/>
              </w:rPr>
              <w:t>480</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
                <w:bCs/>
                <w:color w:val="4F81BD" w:themeColor="accent1"/>
                <w:sz w:val="18"/>
                <w:szCs w:val="18"/>
              </w:rPr>
            </w:pPr>
            <w:r w:rsidRPr="00FB15FA">
              <w:rPr>
                <w:rFonts w:eastAsiaTheme="majorEastAsia" w:cstheme="minorHAnsi"/>
                <w:bCs/>
                <w:color w:val="000000" w:themeColor="text1"/>
                <w:sz w:val="18"/>
                <w:szCs w:val="18"/>
              </w:rPr>
              <w:t>487</w:t>
            </w:r>
          </w:p>
        </w:tc>
      </w:tr>
      <w:tr w:rsidR="00FB15FA" w:rsidRPr="00FB15FA" w:rsidTr="00123615">
        <w:trPr>
          <w:cantSplit/>
          <w:trHeight w:val="424"/>
        </w:trPr>
        <w:tc>
          <w:tcPr>
            <w:tcW w:w="1668"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N: observations</w:t>
            </w:r>
          </w:p>
          <w:p w:rsidR="00123615" w:rsidRPr="00FB15FA" w:rsidRDefault="000C27CF" w:rsidP="00123615">
            <w:pPr>
              <w:rPr>
                <w:rFonts w:cstheme="minorHAnsi"/>
                <w:b/>
                <w:color w:val="000000" w:themeColor="text1"/>
                <w:sz w:val="18"/>
                <w:szCs w:val="18"/>
              </w:rPr>
            </w:pPr>
            <w:proofErr w:type="spellStart"/>
            <w:r w:rsidRPr="00FB15FA">
              <w:rPr>
                <w:rFonts w:cstheme="minorHAnsi"/>
                <w:b/>
                <w:color w:val="000000" w:themeColor="text1"/>
                <w:sz w:val="18"/>
                <w:szCs w:val="18"/>
              </w:rPr>
              <w:t>a</w:t>
            </w:r>
            <w:r w:rsidR="00123615" w:rsidRPr="00FB15FA">
              <w:rPr>
                <w:rFonts w:cstheme="minorHAnsi"/>
                <w:b/>
                <w:color w:val="000000" w:themeColor="text1"/>
                <w:sz w:val="18"/>
                <w:szCs w:val="18"/>
              </w:rPr>
              <w:t>ve.</w:t>
            </w:r>
            <w:proofErr w:type="spellEnd"/>
            <w:r w:rsidR="00123615" w:rsidRPr="00FB15FA">
              <w:rPr>
                <w:rFonts w:cstheme="minorHAnsi"/>
                <w:b/>
                <w:color w:val="000000" w:themeColor="text1"/>
                <w:sz w:val="18"/>
                <w:szCs w:val="18"/>
              </w:rPr>
              <w:t xml:space="preserve"> observations/patient</w:t>
            </w:r>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2083</w:t>
            </w:r>
          </w:p>
          <w:p w:rsidR="00123615" w:rsidRPr="00FB15FA" w:rsidRDefault="00123615" w:rsidP="00123615">
            <w:pPr>
              <w:jc w:val="center"/>
              <w:rPr>
                <w:rFonts w:cstheme="minorHAnsi"/>
                <w:sz w:val="18"/>
                <w:szCs w:val="18"/>
              </w:rPr>
            </w:pPr>
            <w:r w:rsidRPr="00FB15FA">
              <w:rPr>
                <w:rFonts w:cstheme="minorHAnsi"/>
                <w:sz w:val="18"/>
                <w:szCs w:val="18"/>
              </w:rPr>
              <w:t>5.2</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2667</w:t>
            </w:r>
          </w:p>
          <w:p w:rsidR="00123615" w:rsidRPr="00FB15FA" w:rsidRDefault="00123615" w:rsidP="00123615">
            <w:pPr>
              <w:jc w:val="center"/>
              <w:rPr>
                <w:rFonts w:cstheme="minorHAnsi"/>
                <w:sz w:val="18"/>
                <w:szCs w:val="18"/>
              </w:rPr>
            </w:pPr>
            <w:r w:rsidRPr="00FB15FA">
              <w:rPr>
                <w:rFonts w:cstheme="minorHAnsi"/>
                <w:sz w:val="18"/>
                <w:szCs w:val="18"/>
              </w:rPr>
              <w:t>5.5</w:t>
            </w: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2667</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5.5</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2647</w:t>
            </w:r>
          </w:p>
          <w:p w:rsidR="00123615" w:rsidRPr="00FB15FA" w:rsidRDefault="00123615" w:rsidP="00123615">
            <w:pPr>
              <w:jc w:val="center"/>
              <w:rPr>
                <w:rFonts w:cstheme="minorHAnsi"/>
                <w:sz w:val="18"/>
                <w:szCs w:val="18"/>
              </w:rPr>
            </w:pPr>
            <w:r w:rsidRPr="00FB15FA">
              <w:rPr>
                <w:rFonts w:cstheme="minorHAnsi"/>
                <w:sz w:val="18"/>
                <w:szCs w:val="18"/>
              </w:rPr>
              <w:t>5.5</w:t>
            </w: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2835</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5.3</w:t>
            </w:r>
          </w:p>
        </w:tc>
      </w:tr>
      <w:tr w:rsidR="00FB15FA" w:rsidRPr="00FB15FA" w:rsidTr="00123615">
        <w:trPr>
          <w:trHeight w:val="547"/>
        </w:trPr>
        <w:tc>
          <w:tcPr>
            <w:tcW w:w="1668"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Predictor:</w:t>
            </w:r>
          </w:p>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w:t>
            </w:r>
            <w:proofErr w:type="gramStart"/>
            <w:r w:rsidRPr="00FB15FA">
              <w:rPr>
                <w:rFonts w:cstheme="minorHAnsi"/>
                <w:b/>
                <w:color w:val="000000" w:themeColor="text1"/>
                <w:sz w:val="18"/>
                <w:szCs w:val="18"/>
              </w:rPr>
              <w:t>β</w:t>
            </w:r>
            <w:proofErr w:type="gramEnd"/>
            <w:r w:rsidRPr="00FB15FA">
              <w:rPr>
                <w:rFonts w:cstheme="minorHAnsi"/>
                <w:b/>
                <w:color w:val="000000" w:themeColor="text1"/>
                <w:sz w:val="18"/>
                <w:szCs w:val="18"/>
              </w:rPr>
              <w:t xml:space="preserve"> with 0.95 C.I.)</w:t>
            </w:r>
          </w:p>
        </w:tc>
        <w:tc>
          <w:tcPr>
            <w:tcW w:w="2409"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age (continuous)</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-0.013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(-0.036 and 0.009)</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-0.020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(-0.060 and 0.015)</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-0.018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(-0.057 and 0.020)</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-0.014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(-0.056 and 0.028)</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0.028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(0</w:t>
            </w:r>
            <w:r w:rsidRPr="00FB15FA">
              <w:rPr>
                <w:rFonts w:cstheme="minorHAnsi"/>
                <w:color w:val="000000" w:themeColor="text1"/>
                <w:sz w:val="18"/>
                <w:szCs w:val="18"/>
              </w:rPr>
              <w:t>.003 and 0.053)</w:t>
            </w: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F873E2">
            <w:pPr>
              <w:rPr>
                <w:rFonts w:cstheme="minorHAnsi"/>
                <w:b/>
                <w:color w:val="000000" w:themeColor="text1"/>
                <w:sz w:val="18"/>
                <w:szCs w:val="18"/>
              </w:rPr>
            </w:pPr>
            <w:r w:rsidRPr="00FB15FA">
              <w:rPr>
                <w:rFonts w:cstheme="minorHAnsi"/>
                <w:b/>
                <w:color w:val="000000" w:themeColor="text1"/>
                <w:sz w:val="18"/>
                <w:szCs w:val="18"/>
              </w:rPr>
              <w:t>sex (</w:t>
            </w:r>
            <w:del w:id="164" w:author="CariVS" w:date="2013-02-08T09:13:00Z">
              <w:r w:rsidRPr="00FB15FA" w:rsidDel="00F873E2">
                <w:rPr>
                  <w:rFonts w:cstheme="minorHAnsi"/>
                  <w:b/>
                  <w:color w:val="FF0000"/>
                  <w:sz w:val="18"/>
                  <w:szCs w:val="18"/>
                </w:rPr>
                <w:delText xml:space="preserve">does </w:delText>
              </w:r>
            </w:del>
            <w:r w:rsidRPr="00FB15FA">
              <w:rPr>
                <w:rFonts w:cstheme="minorHAnsi"/>
                <w:b/>
                <w:color w:val="FF0000"/>
                <w:sz w:val="18"/>
                <w:szCs w:val="18"/>
              </w:rPr>
              <w:t>1 =</w:t>
            </w:r>
            <w:ins w:id="165" w:author="CariVS" w:date="2013-02-08T09:13:00Z">
              <w:r w:rsidR="00F873E2">
                <w:rPr>
                  <w:rFonts w:cstheme="minorHAnsi"/>
                  <w:b/>
                  <w:color w:val="FF0000"/>
                  <w:sz w:val="18"/>
                  <w:szCs w:val="18"/>
                </w:rPr>
                <w:t>fe</w:t>
              </w:r>
            </w:ins>
            <w:r w:rsidRPr="00FB15FA">
              <w:rPr>
                <w:rFonts w:cstheme="minorHAnsi"/>
                <w:b/>
                <w:color w:val="FF0000"/>
                <w:sz w:val="18"/>
                <w:szCs w:val="18"/>
              </w:rPr>
              <w:t>male)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tabs>
                <w:tab w:val="center" w:pos="559"/>
              </w:tabs>
              <w:jc w:val="center"/>
              <w:rPr>
                <w:rFonts w:cstheme="minorHAnsi"/>
                <w:color w:val="000000" w:themeColor="text1"/>
                <w:sz w:val="18"/>
                <w:szCs w:val="18"/>
              </w:rPr>
            </w:pPr>
            <w:r w:rsidRPr="00FB15FA">
              <w:rPr>
                <w:rFonts w:cstheme="minorHAnsi"/>
                <w:color w:val="000000" w:themeColor="text1"/>
                <w:sz w:val="18"/>
                <w:szCs w:val="18"/>
              </w:rPr>
              <w:t>-0.025</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(-0.468 and 0.417)</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0.282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(-0.361 and 0.925)</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0.265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(-0.426 and 0.956)</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0.292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(-0.463 and  1.048)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-0.217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w:t>
            </w:r>
            <w:r w:rsidRPr="00FB15FA">
              <w:rPr>
                <w:rFonts w:cstheme="minorHAnsi"/>
                <w:color w:val="000000" w:themeColor="text1"/>
                <w:sz w:val="18"/>
                <w:szCs w:val="18"/>
              </w:rPr>
              <w:t>-0.699 and 0.265</w:t>
            </w:r>
            <w:r w:rsidRPr="00FB15FA">
              <w:rPr>
                <w:rFonts w:cstheme="minorHAnsi"/>
                <w:color w:val="000000" w:themeColor="text1"/>
                <w:sz w:val="18"/>
                <w:szCs w:val="18"/>
                <w:lang w:val="nl-NL"/>
              </w:rPr>
              <w:t>)</w:t>
            </w:r>
          </w:p>
        </w:tc>
      </w:tr>
      <w:tr w:rsidR="00FB15FA" w:rsidRPr="00FB15FA" w:rsidTr="00123615">
        <w:tc>
          <w:tcPr>
            <w:tcW w:w="1668"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BMI</w:t>
            </w:r>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-0.050</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(-0.098  and  -0.002)</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lang w:val="nl-NL"/>
              </w:rPr>
            </w:pPr>
          </w:p>
        </w:tc>
      </w:tr>
      <w:tr w:rsidR="00FB15FA" w:rsidRPr="00FB15FA" w:rsidTr="00123615">
        <w:tc>
          <w:tcPr>
            <w:tcW w:w="1668"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Viral or immune indicators</w:t>
            </w:r>
          </w:p>
        </w:tc>
        <w:tc>
          <w:tcPr>
            <w:tcW w:w="2409"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roofErr w:type="spellStart"/>
            <w:r w:rsidRPr="00FB15FA">
              <w:rPr>
                <w:rFonts w:cstheme="minorHAnsi"/>
                <w:b/>
                <w:color w:val="000000" w:themeColor="text1"/>
                <w:sz w:val="18"/>
                <w:szCs w:val="18"/>
              </w:rPr>
              <w:t>VL_not</w:t>
            </w:r>
            <w:proofErr w:type="spellEnd"/>
            <w:r w:rsidRPr="00FB15FA">
              <w:rPr>
                <w:rFonts w:cstheme="minorHAnsi"/>
                <w:b/>
                <w:color w:val="000000" w:themeColor="text1"/>
                <w:sz w:val="18"/>
                <w:szCs w:val="18"/>
              </w:rPr>
              <w:t xml:space="preserve"> suppressed at 12 months </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2.755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(2.125 and 3.384)</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2.665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(1.974 and 3.355)</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2.651   </w:t>
            </w:r>
            <w:r w:rsidRPr="00FB15FA">
              <w:rPr>
                <w:rFonts w:cstheme="minorHAnsi"/>
                <w:color w:val="000000" w:themeColor="text1"/>
                <w:sz w:val="18"/>
                <w:szCs w:val="18"/>
              </w:rPr>
              <w:br/>
              <w:t>(1.887 and 3.416)</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1.3788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(0</w:t>
            </w:r>
            <w:r w:rsidRPr="00FB15FA">
              <w:rPr>
                <w:rFonts w:cstheme="minorHAnsi"/>
                <w:color w:val="000000" w:themeColor="text1"/>
                <w:sz w:val="18"/>
                <w:szCs w:val="18"/>
              </w:rPr>
              <w:t>.844 and 1.914</w:t>
            </w:r>
            <w:r w:rsidRPr="00FB15FA">
              <w:rPr>
                <w:rFonts w:cstheme="minorHAnsi"/>
                <w:color w:val="000000" w:themeColor="text1"/>
                <w:sz w:val="18"/>
                <w:szCs w:val="18"/>
                <w:lang w:val="nl-NL"/>
              </w:rPr>
              <w:t>)</w:t>
            </w: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roofErr w:type="spellStart"/>
            <w:r w:rsidRPr="00FB15FA">
              <w:rPr>
                <w:rFonts w:cstheme="minorHAnsi"/>
                <w:b/>
                <w:color w:val="000000" w:themeColor="text1"/>
                <w:sz w:val="18"/>
                <w:szCs w:val="18"/>
              </w:rPr>
              <w:t>logVL</w:t>
            </w:r>
            <w:proofErr w:type="spellEnd"/>
            <w:r w:rsidRPr="00FB15FA">
              <w:rPr>
                <w:rFonts w:cstheme="minorHAnsi"/>
                <w:b/>
                <w:color w:val="000000" w:themeColor="text1"/>
                <w:sz w:val="18"/>
                <w:szCs w:val="18"/>
              </w:rPr>
              <w:t xml:space="preserve"> over time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9C6F14" w:rsidP="00123615">
            <w:pPr>
              <w:jc w:val="center"/>
              <w:rPr>
                <w:rFonts w:cstheme="minorHAnsi"/>
                <w:color w:val="000000" w:themeColor="text1"/>
                <w:sz w:val="18"/>
                <w:szCs w:val="18"/>
              </w:rPr>
            </w:pPr>
            <w:ins w:id="166" w:author="CariVS" w:date="2013-02-07T14:36:00Z">
              <w:r>
                <w:rPr>
                  <w:rFonts w:cstheme="minorHAnsi"/>
                  <w:color w:val="000000" w:themeColor="text1"/>
                  <w:sz w:val="18"/>
                  <w:szCs w:val="18"/>
                </w:rPr>
                <w:t>NA</w:t>
              </w:r>
            </w:ins>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9C6F14" w:rsidP="00123615">
            <w:pPr>
              <w:jc w:val="center"/>
              <w:rPr>
                <w:rFonts w:cstheme="minorHAnsi"/>
                <w:color w:val="000000" w:themeColor="text1"/>
                <w:sz w:val="18"/>
                <w:szCs w:val="18"/>
              </w:rPr>
            </w:pPr>
            <w:ins w:id="167" w:author="CariVS" w:date="2013-02-07T14:36:00Z">
              <w:r>
                <w:rPr>
                  <w:rFonts w:cstheme="minorHAnsi"/>
                  <w:color w:val="000000" w:themeColor="text1"/>
                  <w:sz w:val="18"/>
                  <w:szCs w:val="18"/>
                </w:rPr>
                <w:t>NA</w:t>
              </w:r>
            </w:ins>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9C6F14" w:rsidP="00123615">
            <w:pPr>
              <w:jc w:val="center"/>
              <w:rPr>
                <w:rFonts w:cstheme="minorHAnsi"/>
                <w:color w:val="000000" w:themeColor="text1"/>
                <w:sz w:val="18"/>
                <w:szCs w:val="18"/>
              </w:rPr>
            </w:pPr>
            <w:ins w:id="168" w:author="CariVS" w:date="2013-02-07T14:36:00Z">
              <w:r>
                <w:rPr>
                  <w:rFonts w:cstheme="minorHAnsi"/>
                  <w:color w:val="000000" w:themeColor="text1"/>
                  <w:sz w:val="18"/>
                  <w:szCs w:val="18"/>
                </w:rPr>
                <w:t>NA</w:t>
              </w:r>
            </w:ins>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9C6F14" w:rsidP="00123615">
            <w:pPr>
              <w:jc w:val="center"/>
              <w:rPr>
                <w:rFonts w:cstheme="minorHAnsi"/>
                <w:color w:val="000000" w:themeColor="text1"/>
                <w:sz w:val="18"/>
                <w:szCs w:val="18"/>
              </w:rPr>
            </w:pPr>
            <w:ins w:id="169" w:author="CariVS" w:date="2013-02-07T14:36:00Z">
              <w:r>
                <w:rPr>
                  <w:rFonts w:cstheme="minorHAnsi"/>
                  <w:color w:val="000000" w:themeColor="text1"/>
                  <w:sz w:val="18"/>
                  <w:szCs w:val="18"/>
                </w:rPr>
                <w:t>NA</w:t>
              </w:r>
            </w:ins>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lang w:val="nl-NL"/>
              </w:rPr>
            </w:pPr>
            <w:r w:rsidRPr="00FB15FA">
              <w:rPr>
                <w:rFonts w:cstheme="minorHAnsi"/>
                <w:color w:val="000000" w:themeColor="text1"/>
                <w:sz w:val="18"/>
                <w:szCs w:val="18"/>
              </w:rPr>
              <w:t>0.064</w:t>
            </w:r>
            <w:r w:rsidRPr="00FB15FA">
              <w:rPr>
                <w:rFonts w:cstheme="minorHAnsi"/>
                <w:color w:val="000000" w:themeColor="text1"/>
                <w:sz w:val="18"/>
                <w:szCs w:val="18"/>
                <w:lang w:val="nl-NL"/>
              </w:rPr>
              <w:t xml:space="preserve">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w:t>
            </w:r>
            <w:r w:rsidRPr="00FB15FA">
              <w:rPr>
                <w:rFonts w:cstheme="minorHAnsi"/>
                <w:color w:val="000000" w:themeColor="text1"/>
                <w:sz w:val="18"/>
                <w:szCs w:val="18"/>
              </w:rPr>
              <w:t>-0.062 and 0.190</w:t>
            </w:r>
            <w:r w:rsidRPr="00FB15FA">
              <w:rPr>
                <w:rFonts w:cstheme="minorHAnsi"/>
                <w:color w:val="000000" w:themeColor="text1"/>
                <w:sz w:val="18"/>
                <w:szCs w:val="18"/>
                <w:lang w:val="nl-NL"/>
              </w:rPr>
              <w:t>)</w:t>
            </w: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sqrt_CD4 over time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-0.074</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(-0.104 and -0.044)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-0.089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(-0.139  and -0.039)</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-0.110   </w:t>
            </w:r>
          </w:p>
          <w:p w:rsidR="00123615" w:rsidRPr="00FB15FA" w:rsidRDefault="00123615" w:rsidP="00123615">
            <w:pPr>
              <w:rPr>
                <w:rFonts w:cstheme="minorHAnsi"/>
                <w:color w:val="000000" w:themeColor="text1"/>
                <w:sz w:val="18"/>
                <w:szCs w:val="18"/>
              </w:rPr>
            </w:pPr>
            <w:r w:rsidRPr="00FB15FA">
              <w:rPr>
                <w:rFonts w:cstheme="minorHAnsi"/>
                <w:color w:val="000000" w:themeColor="text1"/>
                <w:sz w:val="18"/>
                <w:szCs w:val="18"/>
              </w:rPr>
              <w:t>(-0.166 and -0.054)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-0.127</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(-0.192 and -0.063)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9C6F14" w:rsidP="00123615">
            <w:pPr>
              <w:jc w:val="center"/>
              <w:rPr>
                <w:rFonts w:cstheme="minorHAnsi"/>
                <w:color w:val="000000" w:themeColor="text1"/>
                <w:sz w:val="18"/>
                <w:szCs w:val="18"/>
              </w:rPr>
            </w:pPr>
            <w:ins w:id="170" w:author="CariVS" w:date="2013-02-07T14:36:00Z">
              <w:r>
                <w:rPr>
                  <w:rFonts w:cstheme="minorHAnsi"/>
                  <w:color w:val="000000" w:themeColor="text1"/>
                  <w:sz w:val="18"/>
                  <w:szCs w:val="18"/>
                </w:rPr>
                <w:t>NA</w:t>
              </w:r>
            </w:ins>
          </w:p>
        </w:tc>
      </w:tr>
      <w:tr w:rsidR="00FB15FA" w:rsidRPr="00FB15FA" w:rsidTr="00123615">
        <w:tc>
          <w:tcPr>
            <w:tcW w:w="1668"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baseline_CD4 stratum (</w:t>
            </w:r>
            <w:r w:rsidRPr="00FB15FA">
              <w:rPr>
                <w:rFonts w:cstheme="minorHAnsi"/>
                <w:b/>
                <w:sz w:val="18"/>
                <w:szCs w:val="18"/>
              </w:rPr>
              <w:t xml:space="preserve">&lt;200 and </w:t>
            </w:r>
            <w:r w:rsidRPr="00FB15FA">
              <w:rPr>
                <w:rFonts w:cstheme="minorHAnsi"/>
                <w:b/>
                <w:sz w:val="18"/>
                <w:szCs w:val="18"/>
                <w:u w:val="single"/>
              </w:rPr>
              <w:t>&gt;</w:t>
            </w:r>
            <w:r w:rsidRPr="00FB15FA">
              <w:rPr>
                <w:rFonts w:cstheme="minorHAnsi"/>
                <w:b/>
                <w:sz w:val="18"/>
                <w:szCs w:val="18"/>
              </w:rPr>
              <w:t>200)</w:t>
            </w:r>
            <w:r w:rsidRPr="00FB15FA">
              <w:rPr>
                <w:rFonts w:cstheme="minorHAnsi"/>
                <w:b/>
                <w:color w:val="000000" w:themeColor="text1"/>
                <w:sz w:val="18"/>
                <w:szCs w:val="18"/>
              </w:rPr>
              <w:t xml:space="preserve">  </w:t>
            </w:r>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lang w:val="nl-NL"/>
              </w:rPr>
            </w:pPr>
            <w:r w:rsidRPr="00FB15FA">
              <w:rPr>
                <w:rFonts w:cstheme="minorHAnsi"/>
                <w:color w:val="000000" w:themeColor="text1"/>
                <w:sz w:val="18"/>
                <w:szCs w:val="18"/>
              </w:rPr>
              <w:t>0.945</w:t>
            </w:r>
            <w:r w:rsidRPr="00FB15FA">
              <w:rPr>
                <w:rFonts w:cstheme="minorHAnsi"/>
                <w:color w:val="000000" w:themeColor="text1"/>
                <w:sz w:val="18"/>
                <w:szCs w:val="18"/>
                <w:lang w:val="nl-NL"/>
              </w:rPr>
              <w:t xml:space="preserve">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(0</w:t>
            </w:r>
            <w:r w:rsidRPr="00FB15FA">
              <w:rPr>
                <w:rFonts w:cstheme="minorHAnsi"/>
                <w:color w:val="000000" w:themeColor="text1"/>
                <w:sz w:val="18"/>
                <w:szCs w:val="18"/>
              </w:rPr>
              <w:t>.226 and 1.664</w:t>
            </w:r>
            <w:r w:rsidRPr="00FB15FA">
              <w:rPr>
                <w:rFonts w:cstheme="minorHAnsi"/>
                <w:color w:val="000000" w:themeColor="text1"/>
                <w:sz w:val="18"/>
                <w:szCs w:val="18"/>
                <w:lang w:val="nl-NL"/>
              </w:rPr>
              <w:t>)</w:t>
            </w:r>
          </w:p>
        </w:tc>
      </w:tr>
      <w:tr w:rsidR="00FB15FA" w:rsidRPr="00FB15FA" w:rsidTr="00123615">
        <w:tc>
          <w:tcPr>
            <w:tcW w:w="1668"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Adherence issues</w:t>
            </w:r>
          </w:p>
        </w:tc>
        <w:tc>
          <w:tcPr>
            <w:tcW w:w="2409"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non-adherent </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1.102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(0.566 and 1.638)</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1.509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(0.857  and  2.161)</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1.648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(0.958 and 2.338)</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2.048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(1.236 and   2.860)</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0.994</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(0</w:t>
            </w:r>
            <w:r w:rsidRPr="00FB15FA">
              <w:rPr>
                <w:rFonts w:cstheme="minorHAnsi"/>
                <w:color w:val="000000" w:themeColor="text1"/>
                <w:sz w:val="18"/>
                <w:szCs w:val="18"/>
              </w:rPr>
              <w:t>.341 and 1.647</w:t>
            </w:r>
            <w:r w:rsidRPr="00FB15FA">
              <w:rPr>
                <w:rFonts w:cstheme="minorHAnsi"/>
                <w:color w:val="000000" w:themeColor="text1"/>
                <w:sz w:val="18"/>
                <w:szCs w:val="18"/>
                <w:lang w:val="nl-NL"/>
              </w:rPr>
              <w:t>)</w:t>
            </w: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transferred-in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-0.576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(-1.167 and 0.015)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-1.701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(-3.338 and -0.064)</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-1.480</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 (-3.126 and 0.165)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-2.039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(-4.355 and 0.277)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changed regimen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0.493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(0.084 and 0.903)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interrupted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1.107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(0.595 and 1.618)</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r>
      <w:tr w:rsidR="00FB15FA" w:rsidRPr="00FB15FA" w:rsidTr="00123615">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defaulted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-0.958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(-2.122 and 0.206)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0.826</w:t>
            </w:r>
          </w:p>
          <w:p w:rsidR="00123615" w:rsidRPr="00FB15FA" w:rsidRDefault="00123615" w:rsidP="00123615">
            <w:pPr>
              <w:jc w:val="center"/>
              <w:rPr>
                <w:rFonts w:cstheme="minorHAnsi"/>
                <w:color w:val="000000" w:themeColor="text1"/>
                <w:sz w:val="18"/>
                <w:szCs w:val="18"/>
                <w:lang w:val="nl-NL"/>
              </w:rPr>
            </w:pPr>
            <w:r w:rsidRPr="00FB15FA">
              <w:rPr>
                <w:rFonts w:cstheme="minorHAnsi"/>
                <w:color w:val="000000" w:themeColor="text1"/>
                <w:sz w:val="18"/>
                <w:szCs w:val="18"/>
                <w:lang w:val="nl-NL"/>
              </w:rPr>
              <w:t>(0</w:t>
            </w:r>
            <w:r w:rsidRPr="00FB15FA">
              <w:rPr>
                <w:rFonts w:cstheme="minorHAnsi"/>
                <w:color w:val="000000" w:themeColor="text1"/>
                <w:sz w:val="18"/>
                <w:szCs w:val="18"/>
              </w:rPr>
              <w:t>.048 and 1.605</w:t>
            </w:r>
            <w:r w:rsidRPr="00FB15FA">
              <w:rPr>
                <w:rFonts w:cstheme="minorHAnsi"/>
                <w:color w:val="000000" w:themeColor="text1"/>
                <w:sz w:val="18"/>
                <w:szCs w:val="18"/>
                <w:lang w:val="nl-NL"/>
              </w:rPr>
              <w:t>)</w:t>
            </w:r>
          </w:p>
        </w:tc>
      </w:tr>
      <w:tr w:rsidR="00FB15FA" w:rsidRPr="00FB15FA" w:rsidTr="00123615">
        <w:tc>
          <w:tcPr>
            <w:tcW w:w="1668"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stopped </w:t>
            </w:r>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0.890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(-1.111 and 1.891)</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1.066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(-0.557 and 2.689)    </w:t>
            </w: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p>
        </w:tc>
      </w:tr>
      <w:tr w:rsidR="00FB15FA" w:rsidRPr="00FB15FA" w:rsidTr="00123615">
        <w:tc>
          <w:tcPr>
            <w:tcW w:w="1668"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2409"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del w:id="171" w:author="User" w:date="2013-06-17T20:06:00Z">
              <w:r w:rsidRPr="00FB15FA" w:rsidDel="00E41755">
                <w:rPr>
                  <w:rFonts w:cstheme="minorHAnsi"/>
                  <w:b/>
                  <w:color w:val="000000" w:themeColor="text1"/>
                  <w:sz w:val="18"/>
                  <w:szCs w:val="18"/>
                </w:rPr>
                <w:delText>constan</w:delText>
              </w:r>
            </w:del>
            <w:ins w:id="172" w:author="User" w:date="2013-06-17T20:06:00Z">
              <w:r w:rsidR="00E41755">
                <w:rPr>
                  <w:rFonts w:cstheme="minorHAnsi"/>
                  <w:b/>
                  <w:color w:val="000000" w:themeColor="text1"/>
                  <w:sz w:val="18"/>
                  <w:szCs w:val="18"/>
                </w:rPr>
                <w:t>in</w:t>
              </w:r>
            </w:ins>
            <w:r w:rsidRPr="00FB15FA">
              <w:rPr>
                <w:rFonts w:cstheme="minorHAnsi"/>
                <w:b/>
                <w:color w:val="000000" w:themeColor="text1"/>
                <w:sz w:val="18"/>
                <w:szCs w:val="18"/>
              </w:rPr>
              <w:t>t</w:t>
            </w:r>
            <w:ins w:id="173" w:author="User" w:date="2013-06-17T20:07:00Z">
              <w:r w:rsidR="00E41755">
                <w:rPr>
                  <w:rFonts w:cstheme="minorHAnsi"/>
                  <w:b/>
                  <w:color w:val="000000" w:themeColor="text1"/>
                  <w:sz w:val="18"/>
                  <w:szCs w:val="18"/>
                </w:rPr>
                <w:t>ercept</w:t>
              </w:r>
            </w:ins>
            <w:r w:rsidRPr="00FB15FA">
              <w:rPr>
                <w:rFonts w:cstheme="minorHAnsi"/>
                <w:b/>
                <w:color w:val="000000" w:themeColor="text1"/>
                <w:sz w:val="18"/>
                <w:szCs w:val="18"/>
              </w:rPr>
              <w:t xml:space="preserve"> (β</w:t>
            </w:r>
            <w:r w:rsidRPr="00FB15FA">
              <w:rPr>
                <w:rFonts w:cstheme="minorHAnsi"/>
                <w:b/>
                <w:color w:val="000000" w:themeColor="text1"/>
                <w:sz w:val="18"/>
                <w:szCs w:val="18"/>
                <w:vertAlign w:val="subscript"/>
              </w:rPr>
              <w:t>0</w:t>
            </w:r>
            <w:r w:rsidRPr="00FB15FA">
              <w:rPr>
                <w:rFonts w:cstheme="minorHAnsi"/>
                <w:b/>
                <w:color w:val="000000" w:themeColor="text1"/>
                <w:sz w:val="18"/>
                <w:szCs w:val="18"/>
              </w:rPr>
              <w:t>)</w:t>
            </w:r>
            <w:bookmarkStart w:id="174" w:name="_GoBack"/>
            <w:bookmarkEnd w:id="174"/>
          </w:p>
        </w:tc>
        <w:tc>
          <w:tcPr>
            <w:tcW w:w="1985"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-0.287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(-1.628 and 1.054)</w:t>
            </w:r>
          </w:p>
        </w:tc>
        <w:tc>
          <w:tcPr>
            <w:tcW w:w="1843"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-2.790</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(-4.395 and -1.184)</w:t>
            </w:r>
          </w:p>
        </w:tc>
        <w:tc>
          <w:tcPr>
            <w:tcW w:w="1842"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-2.836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(-4.587 and -1.084)</w:t>
            </w:r>
          </w:p>
        </w:tc>
        <w:tc>
          <w:tcPr>
            <w:tcW w:w="1843"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-3.091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(-5.016 and  -1.167)</w:t>
            </w:r>
          </w:p>
        </w:tc>
        <w:tc>
          <w:tcPr>
            <w:tcW w:w="1701"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 xml:space="preserve">-4.715   </w:t>
            </w:r>
          </w:p>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lang w:val="nl-NL"/>
              </w:rPr>
              <w:t>(</w:t>
            </w:r>
            <w:r w:rsidRPr="00FB15FA">
              <w:rPr>
                <w:rFonts w:cstheme="minorHAnsi"/>
                <w:color w:val="000000" w:themeColor="text1"/>
                <w:sz w:val="18"/>
                <w:szCs w:val="18"/>
              </w:rPr>
              <w:t xml:space="preserve">-5.874 and </w:t>
            </w:r>
            <w:r w:rsidRPr="00FB15FA">
              <w:rPr>
                <w:rFonts w:cstheme="minorHAnsi"/>
                <w:color w:val="000000" w:themeColor="text1"/>
                <w:sz w:val="18"/>
                <w:szCs w:val="18"/>
                <w:lang w:val="nl-NL"/>
              </w:rPr>
              <w:t>-</w:t>
            </w:r>
            <w:r w:rsidRPr="00FB15FA">
              <w:rPr>
                <w:rFonts w:cstheme="minorHAnsi"/>
                <w:color w:val="000000" w:themeColor="text1"/>
                <w:sz w:val="18"/>
                <w:szCs w:val="18"/>
              </w:rPr>
              <w:t>3.557</w:t>
            </w:r>
            <w:r w:rsidRPr="00FB15FA">
              <w:rPr>
                <w:rFonts w:cstheme="minorHAnsi"/>
                <w:color w:val="000000" w:themeColor="text1"/>
                <w:sz w:val="18"/>
                <w:szCs w:val="18"/>
                <w:lang w:val="nl-NL"/>
              </w:rPr>
              <w:t>)</w:t>
            </w:r>
          </w:p>
        </w:tc>
      </w:tr>
    </w:tbl>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AD3667" w:rsidRPr="00FB15FA" w:rsidRDefault="00AD3667" w:rsidP="00AD3667">
      <w:pPr>
        <w:spacing w:after="0" w:line="240" w:lineRule="auto"/>
        <w:rPr>
          <w:rFonts w:cstheme="minorHAnsi"/>
          <w:sz w:val="18"/>
          <w:szCs w:val="18"/>
        </w:rPr>
      </w:pPr>
    </w:p>
    <w:p w:rsidR="00123615" w:rsidRPr="00FB15FA" w:rsidRDefault="00123615" w:rsidP="00AD3667">
      <w:pPr>
        <w:spacing w:after="0" w:line="240" w:lineRule="auto"/>
        <w:rPr>
          <w:rFonts w:cstheme="minorHAnsi"/>
          <w:sz w:val="18"/>
          <w:szCs w:val="18"/>
        </w:rPr>
      </w:pPr>
    </w:p>
    <w:p w:rsidR="00123615" w:rsidRPr="00FB15FA" w:rsidRDefault="00123615" w:rsidP="00AD3667">
      <w:pPr>
        <w:spacing w:after="0" w:line="240" w:lineRule="auto"/>
        <w:rPr>
          <w:rFonts w:cstheme="minorHAnsi"/>
          <w:sz w:val="18"/>
          <w:szCs w:val="18"/>
        </w:rPr>
      </w:pPr>
    </w:p>
    <w:p w:rsidR="00123615" w:rsidRPr="00FB15FA" w:rsidRDefault="00123615" w:rsidP="00AD3667">
      <w:pPr>
        <w:spacing w:after="0" w:line="240" w:lineRule="auto"/>
        <w:rPr>
          <w:rFonts w:cstheme="minorHAnsi"/>
          <w:sz w:val="18"/>
          <w:szCs w:val="18"/>
        </w:rPr>
      </w:pPr>
    </w:p>
    <w:p w:rsidR="00AD3667" w:rsidRPr="00FB15FA" w:rsidRDefault="000644D0" w:rsidP="00AD3667">
      <w:pPr>
        <w:spacing w:after="0" w:line="240" w:lineRule="auto"/>
        <w:rPr>
          <w:rFonts w:cstheme="minorHAnsi"/>
          <w:sz w:val="18"/>
          <w:szCs w:val="18"/>
        </w:rPr>
      </w:pPr>
      <w:r w:rsidRPr="00FB15FA">
        <w:rPr>
          <w:rFonts w:cstheme="minorHAnsi"/>
          <w:sz w:val="18"/>
          <w:szCs w:val="18"/>
        </w:rPr>
        <w:t xml:space="preserve">Notes: </w:t>
      </w:r>
    </w:p>
    <w:p w:rsidR="00AD3667" w:rsidRPr="00FB15FA" w:rsidRDefault="000644D0" w:rsidP="00AD3667">
      <w:pPr>
        <w:pStyle w:val="ListParagraph"/>
        <w:numPr>
          <w:ilvl w:val="0"/>
          <w:numId w:val="4"/>
        </w:numPr>
        <w:autoSpaceDE w:val="0"/>
        <w:autoSpaceDN w:val="0"/>
        <w:adjustRightInd w:val="0"/>
        <w:spacing w:after="0" w:line="240" w:lineRule="auto"/>
        <w:rPr>
          <w:rFonts w:eastAsiaTheme="majorEastAsia" w:cstheme="minorHAnsi"/>
          <w:bCs/>
          <w:color w:val="FF0000"/>
          <w:sz w:val="18"/>
          <w:szCs w:val="18"/>
        </w:rPr>
      </w:pPr>
      <w:r w:rsidRPr="00FB15FA">
        <w:rPr>
          <w:rFonts w:eastAsiaTheme="majorEastAsia" w:cstheme="minorHAnsi"/>
          <w:bCs/>
          <w:color w:val="000000" w:themeColor="text1"/>
          <w:sz w:val="18"/>
          <w:szCs w:val="18"/>
        </w:rPr>
        <w:t xml:space="preserve">*CD4 failure according to WHO criteria = </w:t>
      </w:r>
      <w:r w:rsidRPr="00D16EF0">
        <w:rPr>
          <w:rFonts w:cstheme="minorHAnsi"/>
          <w:sz w:val="18"/>
          <w:szCs w:val="18"/>
        </w:rPr>
        <w:t>Fall of CD4 count to baseline (or below) OR 50% fall from on-treatment peak value OR Persistent CD4 levels below 100 cells/mm3</w:t>
      </w:r>
      <w:r w:rsidRPr="00FB15FA">
        <w:rPr>
          <w:rFonts w:cstheme="minorHAnsi"/>
          <w:sz w:val="13"/>
          <w:szCs w:val="13"/>
        </w:rPr>
        <w:t xml:space="preserve"> </w:t>
      </w:r>
      <w:r w:rsidRPr="00FB15FA">
        <w:rPr>
          <w:rFonts w:cstheme="minorHAnsi"/>
          <w:sz w:val="18"/>
          <w:szCs w:val="18"/>
        </w:rPr>
        <w:t>(this is on page 50 Table12 of the 2010 WHO guidelines)</w:t>
      </w:r>
    </w:p>
    <w:p w:rsidR="00AD3667" w:rsidRPr="00FB15FA" w:rsidRDefault="000644D0" w:rsidP="00AD3667">
      <w:pPr>
        <w:numPr>
          <w:ilvl w:val="0"/>
          <w:numId w:val="4"/>
        </w:numPr>
        <w:contextualSpacing/>
        <w:rPr>
          <w:rFonts w:cstheme="minorHAnsi"/>
          <w:sz w:val="18"/>
          <w:szCs w:val="18"/>
        </w:rPr>
      </w:pPr>
      <w:r w:rsidRPr="00FB15FA">
        <w:rPr>
          <w:rFonts w:cstheme="minorHAnsi"/>
          <w:sz w:val="18"/>
          <w:szCs w:val="18"/>
        </w:rPr>
        <w:t>Variables were excluded if their coefficient (</w:t>
      </w:r>
      <w:r w:rsidRPr="00FB15FA">
        <w:rPr>
          <w:rFonts w:cstheme="minorHAnsi"/>
          <w:color w:val="000000" w:themeColor="text1"/>
          <w:sz w:val="18"/>
          <w:szCs w:val="18"/>
        </w:rPr>
        <w:t>β</w:t>
      </w:r>
      <w:r w:rsidRPr="00FB15FA">
        <w:rPr>
          <w:rFonts w:cstheme="minorHAnsi"/>
          <w:sz w:val="18"/>
          <w:szCs w:val="18"/>
        </w:rPr>
        <w:t>) was very small, i.e. of little effect on the outcome, and had a large p-value (i.e. &gt; 0.1).</w:t>
      </w:r>
    </w:p>
    <w:p w:rsidR="00AD3667" w:rsidRPr="00FB15FA" w:rsidRDefault="000644D0" w:rsidP="00AD3667">
      <w:pPr>
        <w:numPr>
          <w:ilvl w:val="0"/>
          <w:numId w:val="4"/>
        </w:numPr>
        <w:contextualSpacing/>
        <w:rPr>
          <w:rFonts w:cstheme="minorHAnsi"/>
          <w:sz w:val="18"/>
          <w:szCs w:val="18"/>
        </w:rPr>
      </w:pPr>
      <w:r w:rsidRPr="00FB15FA">
        <w:rPr>
          <w:rFonts w:cstheme="minorHAnsi"/>
          <w:sz w:val="18"/>
          <w:szCs w:val="18"/>
        </w:rPr>
        <w:t>Variable were retained if p-value was small (i.e. &lt; 0.1), or where the coefficient (</w:t>
      </w:r>
      <w:r w:rsidRPr="00FB15FA">
        <w:rPr>
          <w:rFonts w:cstheme="minorHAnsi"/>
          <w:color w:val="000000" w:themeColor="text1"/>
          <w:sz w:val="18"/>
          <w:szCs w:val="18"/>
        </w:rPr>
        <w:t>β</w:t>
      </w:r>
      <w:r w:rsidRPr="00FB15FA">
        <w:rPr>
          <w:rFonts w:cstheme="minorHAnsi"/>
          <w:sz w:val="18"/>
          <w:szCs w:val="18"/>
        </w:rPr>
        <w:t>) was large (i.e. of great effect)</w:t>
      </w:r>
    </w:p>
    <w:p w:rsidR="00AD3667" w:rsidRPr="00FB15FA" w:rsidRDefault="000644D0" w:rsidP="00AD3667">
      <w:pPr>
        <w:numPr>
          <w:ilvl w:val="0"/>
          <w:numId w:val="4"/>
        </w:numPr>
        <w:contextualSpacing/>
        <w:rPr>
          <w:rFonts w:cstheme="minorHAnsi"/>
          <w:sz w:val="18"/>
          <w:szCs w:val="18"/>
        </w:rPr>
      </w:pPr>
      <w:r w:rsidRPr="00FB15FA">
        <w:rPr>
          <w:rFonts w:cstheme="minorHAnsi"/>
          <w:sz w:val="18"/>
          <w:szCs w:val="18"/>
        </w:rPr>
        <w:t xml:space="preserve">Age (because of </w:t>
      </w:r>
      <w:r w:rsidRPr="00FB15FA">
        <w:rPr>
          <w:rFonts w:cstheme="minorHAnsi"/>
          <w:i/>
          <w:sz w:val="18"/>
          <w:szCs w:val="18"/>
        </w:rPr>
        <w:t>known</w:t>
      </w:r>
      <w:r w:rsidRPr="00FB15FA">
        <w:rPr>
          <w:rFonts w:cstheme="minorHAnsi"/>
          <w:sz w:val="18"/>
          <w:szCs w:val="18"/>
        </w:rPr>
        <w:t xml:space="preserve"> CD4 recovery dependency) and sex (because of </w:t>
      </w:r>
      <w:r w:rsidRPr="00FB15FA">
        <w:rPr>
          <w:rFonts w:cstheme="minorHAnsi"/>
          <w:i/>
          <w:sz w:val="18"/>
          <w:szCs w:val="18"/>
        </w:rPr>
        <w:t>known</w:t>
      </w:r>
      <w:r w:rsidRPr="00FB15FA">
        <w:rPr>
          <w:rFonts w:cstheme="minorHAnsi"/>
          <w:sz w:val="18"/>
          <w:szCs w:val="18"/>
        </w:rPr>
        <w:t xml:space="preserve"> adherence differences) were included </w:t>
      </w:r>
      <w:del w:id="175" w:author="CariVS" w:date="2013-02-08T13:53:00Z">
        <w:r w:rsidRPr="00FB15FA" w:rsidDel="00D16EF0">
          <w:rPr>
            <w:rFonts w:cstheme="minorHAnsi"/>
            <w:sz w:val="18"/>
            <w:szCs w:val="18"/>
          </w:rPr>
          <w:delText>by default</w:delText>
        </w:r>
      </w:del>
      <w:ins w:id="176" w:author="CariVS" w:date="2013-02-08T13:53:00Z">
        <w:r w:rsidR="00D16EF0">
          <w:rPr>
            <w:rFonts w:cstheme="minorHAnsi"/>
            <w:sz w:val="18"/>
            <w:szCs w:val="18"/>
          </w:rPr>
          <w:t>a priori.</w:t>
        </w:r>
      </w:ins>
    </w:p>
    <w:p w:rsidR="00AD3667" w:rsidRPr="00FB15FA" w:rsidRDefault="000644D0" w:rsidP="00AD3667">
      <w:pPr>
        <w:numPr>
          <w:ilvl w:val="0"/>
          <w:numId w:val="4"/>
        </w:numPr>
        <w:spacing w:after="0" w:line="240" w:lineRule="auto"/>
        <w:contextualSpacing/>
        <w:rPr>
          <w:rFonts w:cstheme="minorHAnsi"/>
          <w:sz w:val="18"/>
          <w:szCs w:val="18"/>
        </w:rPr>
      </w:pPr>
      <w:r w:rsidRPr="00FB15FA">
        <w:rPr>
          <w:rFonts w:cstheme="minorHAnsi"/>
          <w:sz w:val="18"/>
          <w:szCs w:val="18"/>
        </w:rPr>
        <w:t xml:space="preserve">All (xtgee) models converged within </w:t>
      </w:r>
      <w:r w:rsidRPr="00FB15FA">
        <w:rPr>
          <w:rFonts w:cstheme="minorHAnsi"/>
          <w:sz w:val="18"/>
          <w:szCs w:val="18"/>
          <w:u w:val="single"/>
        </w:rPr>
        <w:t>&lt;</w:t>
      </w:r>
      <w:r w:rsidRPr="00FB15FA">
        <w:rPr>
          <w:rFonts w:cstheme="minorHAnsi"/>
          <w:sz w:val="18"/>
          <w:szCs w:val="18"/>
        </w:rPr>
        <w:t xml:space="preserve"> 6 iterations and had overall p values of &lt; 0.01.</w:t>
      </w:r>
    </w:p>
    <w:p w:rsidR="00AD3667" w:rsidRPr="00FB15FA" w:rsidRDefault="000644D0" w:rsidP="00AD3667">
      <w:pPr>
        <w:numPr>
          <w:ilvl w:val="0"/>
          <w:numId w:val="4"/>
        </w:numPr>
        <w:spacing w:after="0" w:line="240" w:lineRule="auto"/>
        <w:contextualSpacing/>
        <w:rPr>
          <w:rFonts w:cstheme="minorHAnsi"/>
          <w:sz w:val="18"/>
          <w:szCs w:val="18"/>
        </w:rPr>
      </w:pPr>
      <w:r w:rsidRPr="00FB15FA">
        <w:rPr>
          <w:rFonts w:cstheme="minorHAnsi"/>
          <w:sz w:val="18"/>
          <w:szCs w:val="18"/>
        </w:rPr>
        <w:t xml:space="preserve">We had ‘per protocol’ and WHO definitions of viral failure </w:t>
      </w:r>
    </w:p>
    <w:p w:rsidR="00AD3667" w:rsidRPr="00FB15FA" w:rsidRDefault="00AD3667" w:rsidP="00AD3667">
      <w:pPr>
        <w:spacing w:after="0" w:line="240" w:lineRule="auto"/>
        <w:ind w:left="720"/>
        <w:rPr>
          <w:rFonts w:cstheme="minorHAnsi"/>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p w:rsidR="00123615" w:rsidRPr="00FB15FA" w:rsidRDefault="00123615" w:rsidP="00123615">
      <w:pPr>
        <w:rPr>
          <w:rFonts w:cstheme="minorHAnsi"/>
          <w:b/>
          <w:sz w:val="18"/>
          <w:szCs w:val="18"/>
        </w:rPr>
      </w:pPr>
    </w:p>
    <w:tbl>
      <w:tblPr>
        <w:tblStyle w:val="TableGrid1"/>
        <w:tblpPr w:leftFromText="180" w:rightFromText="180" w:vertAnchor="text" w:horzAnchor="page" w:tblpX="577" w:tblpY="488"/>
        <w:tblW w:w="14142" w:type="dxa"/>
        <w:tblLayout w:type="fixed"/>
        <w:tblLook w:val="04A0" w:firstRow="1" w:lastRow="0" w:firstColumn="1" w:lastColumn="0" w:noHBand="0" w:noVBand="1"/>
      </w:tblPr>
      <w:tblGrid>
        <w:gridCol w:w="1384"/>
        <w:gridCol w:w="1843"/>
        <w:gridCol w:w="1843"/>
        <w:gridCol w:w="1701"/>
        <w:gridCol w:w="1842"/>
        <w:gridCol w:w="1843"/>
        <w:gridCol w:w="1985"/>
        <w:gridCol w:w="1701"/>
      </w:tblGrid>
      <w:tr w:rsidR="00123615" w:rsidRPr="00FB15FA" w:rsidTr="00123615">
        <w:trPr>
          <w:trHeight w:val="416"/>
        </w:trPr>
        <w:tc>
          <w:tcPr>
            <w:tcW w:w="1384"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Model/s</w:t>
            </w:r>
          </w:p>
        </w:tc>
        <w:tc>
          <w:tcPr>
            <w:tcW w:w="1843"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0915" w:type="dxa"/>
            <w:gridSpan w:val="6"/>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b/>
                <w:color w:val="000000" w:themeColor="text1"/>
                <w:sz w:val="18"/>
                <w:szCs w:val="18"/>
              </w:rPr>
            </w:pPr>
            <w:r w:rsidRPr="00FB15FA">
              <w:rPr>
                <w:rFonts w:cstheme="minorHAnsi"/>
                <w:b/>
                <w:color w:val="000000" w:themeColor="text1"/>
                <w:sz w:val="18"/>
                <w:szCs w:val="18"/>
              </w:rPr>
              <w:t>Recovery Outcome</w:t>
            </w:r>
          </w:p>
        </w:tc>
      </w:tr>
      <w:tr w:rsidR="00123615" w:rsidRPr="00FB15FA" w:rsidTr="00123615">
        <w:trPr>
          <w:cantSplit/>
          <w:trHeight w:val="277"/>
        </w:trPr>
        <w:tc>
          <w:tcPr>
            <w:tcW w:w="1384"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left w:val="single" w:sz="4" w:space="0" w:color="FFFFFF" w:themeColor="background1"/>
              <w:right w:val="single" w:sz="4" w:space="0" w:color="FFFFFF" w:themeColor="background1"/>
            </w:tcBorders>
          </w:tcPr>
          <w:p w:rsidR="00123615" w:rsidRPr="00FB15FA" w:rsidRDefault="00F873E2" w:rsidP="00123615">
            <w:pPr>
              <w:keepNext/>
              <w:keepLines/>
              <w:outlineLvl w:val="1"/>
              <w:rPr>
                <w:rFonts w:eastAsiaTheme="majorEastAsia" w:cstheme="minorHAnsi"/>
                <w:bCs/>
                <w:color w:val="000000" w:themeColor="text1"/>
                <w:sz w:val="18"/>
                <w:szCs w:val="18"/>
              </w:rPr>
            </w:pPr>
            <w:ins w:id="177" w:author="CariVS" w:date="2013-02-08T09:21:00Z">
              <w:r>
                <w:rPr>
                  <w:rFonts w:eastAsiaTheme="majorEastAsia" w:cstheme="minorHAnsi"/>
                  <w:bCs/>
                  <w:color w:val="000000" w:themeColor="text1"/>
                  <w:sz w:val="18"/>
                  <w:szCs w:val="18"/>
                </w:rPr>
                <w:t xml:space="preserve">Yearly </w:t>
              </w:r>
            </w:ins>
            <w:r w:rsidR="00123615" w:rsidRPr="00FB15FA">
              <w:rPr>
                <w:rFonts w:eastAsiaTheme="majorEastAsia" w:cstheme="minorHAnsi"/>
                <w:bCs/>
                <w:color w:val="000000" w:themeColor="text1"/>
                <w:sz w:val="18"/>
                <w:szCs w:val="18"/>
              </w:rPr>
              <w:t>sqrt_CD4 gain in first 24 months</w:t>
            </w:r>
          </w:p>
        </w:tc>
        <w:tc>
          <w:tcPr>
            <w:tcW w:w="1701" w:type="dxa"/>
            <w:tcBorders>
              <w:left w:val="single" w:sz="4" w:space="0" w:color="FFFFFF" w:themeColor="background1"/>
              <w:right w:val="single" w:sz="4" w:space="0" w:color="FFFFFF" w:themeColor="background1"/>
            </w:tcBorders>
          </w:tcPr>
          <w:p w:rsidR="00123615" w:rsidRPr="00FB15FA" w:rsidRDefault="00B51A7D" w:rsidP="00123615">
            <w:pPr>
              <w:keepNext/>
              <w:keepLines/>
              <w:outlineLvl w:val="1"/>
              <w:rPr>
                <w:rFonts w:eastAsiaTheme="majorEastAsia" w:cstheme="minorHAnsi"/>
                <w:bCs/>
                <w:color w:val="000000" w:themeColor="text1"/>
                <w:sz w:val="18"/>
                <w:szCs w:val="18"/>
              </w:rPr>
            </w:pPr>
            <w:ins w:id="178" w:author="CariVS" w:date="2013-02-08T10:28:00Z">
              <w:r>
                <w:rPr>
                  <w:rFonts w:eastAsiaTheme="majorEastAsia" w:cstheme="minorHAnsi"/>
                  <w:bCs/>
                  <w:color w:val="000000" w:themeColor="text1"/>
                  <w:sz w:val="18"/>
                  <w:szCs w:val="18"/>
                </w:rPr>
                <w:t xml:space="preserve">Yearly </w:t>
              </w:r>
            </w:ins>
            <w:r w:rsidR="00123615" w:rsidRPr="00FB15FA">
              <w:rPr>
                <w:rFonts w:eastAsiaTheme="majorEastAsia" w:cstheme="minorHAnsi"/>
                <w:bCs/>
                <w:color w:val="000000" w:themeColor="text1"/>
                <w:sz w:val="18"/>
                <w:szCs w:val="18"/>
              </w:rPr>
              <w:t>sqrt_CD4 gain in first 24 months</w:t>
            </w:r>
          </w:p>
        </w:tc>
        <w:tc>
          <w:tcPr>
            <w:tcW w:w="1842" w:type="dxa"/>
            <w:tcBorders>
              <w:left w:val="single" w:sz="4" w:space="0" w:color="FFFFFF" w:themeColor="background1"/>
              <w:right w:val="single" w:sz="4" w:space="0" w:color="FFFFFF" w:themeColor="background1"/>
            </w:tcBorders>
          </w:tcPr>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mean sqrt_CD4 after 24 months</w:t>
            </w:r>
          </w:p>
        </w:tc>
        <w:tc>
          <w:tcPr>
            <w:tcW w:w="1843"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color w:val="000000" w:themeColor="text1"/>
                <w:sz w:val="18"/>
                <w:szCs w:val="18"/>
              </w:rPr>
            </w:pPr>
            <w:r w:rsidRPr="00FB15FA">
              <w:rPr>
                <w:rFonts w:cstheme="minorHAnsi"/>
                <w:color w:val="000000" w:themeColor="text1"/>
                <w:sz w:val="18"/>
                <w:szCs w:val="18"/>
              </w:rPr>
              <w:t>mean sqrt_CD4 after 24 months</w:t>
            </w:r>
          </w:p>
        </w:tc>
        <w:tc>
          <w:tcPr>
            <w:tcW w:w="1985" w:type="dxa"/>
            <w:tcBorders>
              <w:left w:val="single" w:sz="4" w:space="0" w:color="FFFFFF" w:themeColor="background1"/>
              <w:right w:val="single" w:sz="4" w:space="0" w:color="FFFFFF" w:themeColor="background1"/>
            </w:tcBorders>
          </w:tcPr>
          <w:p w:rsidR="00123615" w:rsidRPr="00FB15FA" w:rsidRDefault="00123615" w:rsidP="00123615">
            <w:pPr>
              <w:keepNext/>
              <w:keepLines/>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total sqrt_CD4 gain from baseline</w:t>
            </w:r>
          </w:p>
        </w:tc>
        <w:tc>
          <w:tcPr>
            <w:tcW w:w="1701"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sz w:val="18"/>
                <w:szCs w:val="18"/>
              </w:rPr>
            </w:pPr>
            <w:r w:rsidRPr="00FB15FA">
              <w:rPr>
                <w:rFonts w:cstheme="minorHAnsi"/>
                <w:color w:val="000000" w:themeColor="text1"/>
                <w:sz w:val="18"/>
                <w:szCs w:val="18"/>
              </w:rPr>
              <w:t>total sqrt_CD4 gain from baseline</w:t>
            </w:r>
          </w:p>
        </w:tc>
      </w:tr>
      <w:tr w:rsidR="00123615" w:rsidRPr="00FB15FA" w:rsidTr="00123615">
        <w:trPr>
          <w:cantSplit/>
          <w:trHeight w:val="277"/>
        </w:trPr>
        <w:tc>
          <w:tcPr>
            <w:tcW w:w="1384"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N (patients)</w:t>
            </w:r>
          </w:p>
        </w:tc>
        <w:tc>
          <w:tcPr>
            <w:tcW w:w="1843" w:type="dxa"/>
            <w:tcBorders>
              <w:left w:val="single" w:sz="4" w:space="0" w:color="FFFFFF" w:themeColor="background1"/>
              <w:right w:val="single" w:sz="4" w:space="0" w:color="FFFFFF" w:themeColor="background1"/>
            </w:tcBorders>
          </w:tcPr>
          <w:p w:rsidR="00123615" w:rsidRPr="00FB15FA" w:rsidRDefault="0067176F" w:rsidP="00123615">
            <w:pPr>
              <w:keepNext/>
              <w:keepLines/>
              <w:jc w:val="center"/>
              <w:outlineLvl w:val="1"/>
              <w:rPr>
                <w:rFonts w:eastAsiaTheme="majorEastAsia" w:cstheme="minorHAnsi"/>
                <w:bCs/>
                <w:color w:val="000000" w:themeColor="text1"/>
                <w:sz w:val="18"/>
                <w:szCs w:val="18"/>
              </w:rPr>
            </w:pPr>
            <w:ins w:id="179" w:author="CariVS" w:date="2013-02-08T12:43:00Z">
              <w:r>
                <w:rPr>
                  <w:rFonts w:eastAsiaTheme="majorEastAsia" w:cstheme="minorHAnsi"/>
                  <w:bCs/>
                  <w:color w:val="000000" w:themeColor="text1"/>
                  <w:sz w:val="18"/>
                  <w:szCs w:val="18"/>
                </w:rPr>
                <w:t>463</w:t>
              </w:r>
            </w:ins>
          </w:p>
        </w:tc>
        <w:tc>
          <w:tcPr>
            <w:tcW w:w="1701" w:type="dxa"/>
            <w:tcBorders>
              <w:left w:val="single" w:sz="4" w:space="0" w:color="FFFFFF" w:themeColor="background1"/>
              <w:right w:val="single" w:sz="4" w:space="0" w:color="FFFFFF" w:themeColor="background1"/>
            </w:tcBorders>
          </w:tcPr>
          <w:p w:rsidR="00123615" w:rsidRPr="00FB15FA" w:rsidRDefault="0067176F" w:rsidP="00123615">
            <w:pPr>
              <w:keepNext/>
              <w:keepLines/>
              <w:jc w:val="center"/>
              <w:outlineLvl w:val="1"/>
              <w:rPr>
                <w:rFonts w:eastAsiaTheme="majorEastAsia" w:cstheme="minorHAnsi"/>
                <w:bCs/>
                <w:color w:val="000000" w:themeColor="text1"/>
                <w:sz w:val="18"/>
                <w:szCs w:val="18"/>
              </w:rPr>
            </w:pPr>
            <w:ins w:id="180" w:author="CariVS" w:date="2013-02-08T12:50:00Z">
              <w:r>
                <w:rPr>
                  <w:rFonts w:eastAsiaTheme="majorEastAsia" w:cstheme="minorHAnsi"/>
                  <w:bCs/>
                  <w:color w:val="000000" w:themeColor="text1"/>
                  <w:sz w:val="18"/>
                  <w:szCs w:val="18"/>
                </w:rPr>
                <w:t>465</w:t>
              </w:r>
            </w:ins>
          </w:p>
        </w:tc>
        <w:tc>
          <w:tcPr>
            <w:tcW w:w="1842" w:type="dxa"/>
            <w:tcBorders>
              <w:left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481</w:t>
            </w:r>
          </w:p>
        </w:tc>
        <w:tc>
          <w:tcPr>
            <w:tcW w:w="1843"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color w:val="000000" w:themeColor="text1"/>
                <w:sz w:val="18"/>
                <w:szCs w:val="18"/>
              </w:rPr>
            </w:pPr>
            <w:r w:rsidRPr="00FB15FA">
              <w:rPr>
                <w:rFonts w:cstheme="minorHAnsi"/>
                <w:color w:val="000000" w:themeColor="text1"/>
                <w:sz w:val="18"/>
                <w:szCs w:val="18"/>
              </w:rPr>
              <w:t>483</w:t>
            </w:r>
          </w:p>
        </w:tc>
        <w:tc>
          <w:tcPr>
            <w:tcW w:w="1985" w:type="dxa"/>
            <w:tcBorders>
              <w:left w:val="single" w:sz="4" w:space="0" w:color="FFFFFF" w:themeColor="background1"/>
              <w:right w:val="single" w:sz="4" w:space="0" w:color="FFFFFF" w:themeColor="background1"/>
            </w:tcBorders>
          </w:tcPr>
          <w:p w:rsidR="00123615" w:rsidRPr="00FB15FA" w:rsidRDefault="00123615" w:rsidP="00123615">
            <w:pPr>
              <w:keepNext/>
              <w:keepLines/>
              <w:jc w:val="center"/>
              <w:outlineLvl w:val="1"/>
              <w:rPr>
                <w:rFonts w:eastAsiaTheme="majorEastAsia" w:cstheme="minorHAnsi"/>
                <w:bCs/>
                <w:color w:val="000000" w:themeColor="text1"/>
                <w:sz w:val="18"/>
                <w:szCs w:val="18"/>
              </w:rPr>
            </w:pPr>
            <w:r w:rsidRPr="00FB15FA">
              <w:rPr>
                <w:rFonts w:eastAsiaTheme="majorEastAsia" w:cstheme="minorHAnsi"/>
                <w:bCs/>
                <w:color w:val="000000" w:themeColor="text1"/>
                <w:sz w:val="18"/>
                <w:szCs w:val="18"/>
              </w:rPr>
              <w:t>603</w:t>
            </w:r>
          </w:p>
        </w:tc>
        <w:tc>
          <w:tcPr>
            <w:tcW w:w="1701"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655</w:t>
            </w:r>
          </w:p>
        </w:tc>
      </w:tr>
      <w:tr w:rsidR="00123615" w:rsidRPr="00FB15FA" w:rsidTr="00123615">
        <w:tc>
          <w:tcPr>
            <w:tcW w:w="1384"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 xml:space="preserve">independent variable: </w:t>
            </w:r>
          </w:p>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w:t>
            </w:r>
            <w:proofErr w:type="gramStart"/>
            <w:r w:rsidRPr="00FB15FA">
              <w:rPr>
                <w:rFonts w:cstheme="minorHAnsi"/>
                <w:b/>
                <w:color w:val="000000" w:themeColor="text1"/>
                <w:sz w:val="18"/>
                <w:szCs w:val="18"/>
              </w:rPr>
              <w:t>β</w:t>
            </w:r>
            <w:proofErr w:type="gramEnd"/>
            <w:r w:rsidRPr="00FB15FA">
              <w:rPr>
                <w:rFonts w:cstheme="minorHAnsi"/>
                <w:b/>
                <w:color w:val="000000" w:themeColor="text1"/>
                <w:sz w:val="18"/>
                <w:szCs w:val="18"/>
              </w:rPr>
              <w:t xml:space="preserve"> with 0.95 C.I.)</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age (continuous)</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181" w:author="CariVS" w:date="2013-02-08T09:49:00Z">
              <w:r w:rsidR="00820508" w:rsidRPr="00FB15FA">
                <w:rPr>
                  <w:rFonts w:cstheme="minorHAnsi"/>
                  <w:sz w:val="18"/>
                  <w:szCs w:val="18"/>
                </w:rPr>
                <w:t>0</w:t>
              </w:r>
            </w:ins>
            <w:ins w:id="182" w:author="CariVS" w:date="2013-02-08T12:43:00Z">
              <w:r w:rsidR="0067176F">
                <w:rPr>
                  <w:rFonts w:cstheme="minorHAnsi"/>
                  <w:sz w:val="18"/>
                  <w:szCs w:val="18"/>
                </w:rPr>
                <w:t>38</w:t>
              </w:r>
            </w:ins>
            <w:ins w:id="183" w:author="CariVS" w:date="2013-02-08T09:49:00Z">
              <w:r w:rsidR="00820508" w:rsidRPr="00FB15FA">
                <w:rPr>
                  <w:rFonts w:cstheme="minorHAnsi"/>
                  <w:sz w:val="18"/>
                  <w:szCs w:val="18"/>
                </w:rPr>
                <w:t xml:space="preserve">   </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(-0.06</w:t>
            </w:r>
            <w:ins w:id="184" w:author="CariVS" w:date="2013-02-08T12:44:00Z">
              <w:r w:rsidR="0067176F">
                <w:rPr>
                  <w:rFonts w:cstheme="minorHAnsi"/>
                  <w:sz w:val="18"/>
                  <w:szCs w:val="18"/>
                </w:rPr>
                <w:t>2</w:t>
              </w:r>
            </w:ins>
            <w:r w:rsidRPr="00FB15FA">
              <w:rPr>
                <w:rFonts w:cstheme="minorHAnsi"/>
                <w:sz w:val="18"/>
                <w:szCs w:val="18"/>
              </w:rPr>
              <w:t xml:space="preserve"> </w:t>
            </w:r>
            <w:r w:rsidR="00820508">
              <w:rPr>
                <w:rFonts w:cstheme="minorHAnsi"/>
                <w:sz w:val="18"/>
                <w:szCs w:val="18"/>
              </w:rPr>
              <w:t>;</w:t>
            </w:r>
            <w:r w:rsidR="00820508" w:rsidRPr="00FB15FA">
              <w:rPr>
                <w:rFonts w:cstheme="minorHAnsi"/>
                <w:sz w:val="18"/>
                <w:szCs w:val="18"/>
              </w:rPr>
              <w:t xml:space="preserve"> </w:t>
            </w:r>
            <w:ins w:id="185" w:author="CariVS" w:date="2013-02-08T12:44:00Z">
              <w:r w:rsidR="0067176F">
                <w:rPr>
                  <w:rFonts w:cstheme="minorHAnsi"/>
                  <w:sz w:val="18"/>
                  <w:szCs w:val="18"/>
                </w:rPr>
                <w:t>-</w:t>
              </w:r>
            </w:ins>
            <w:r w:rsidRPr="00FB15FA">
              <w:rPr>
                <w:rFonts w:cstheme="minorHAnsi"/>
                <w:sz w:val="18"/>
                <w:szCs w:val="18"/>
              </w:rPr>
              <w:t>0.</w:t>
            </w:r>
            <w:ins w:id="186" w:author="CariVS" w:date="2013-02-08T09:50:00Z">
              <w:r w:rsidR="00820508" w:rsidRPr="00FB15FA">
                <w:rPr>
                  <w:rFonts w:cstheme="minorHAnsi"/>
                  <w:sz w:val="18"/>
                  <w:szCs w:val="18"/>
                </w:rPr>
                <w:t>01</w:t>
              </w:r>
            </w:ins>
            <w:ins w:id="187" w:author="CariVS" w:date="2013-02-08T12:44:00Z">
              <w:r w:rsidR="0067176F">
                <w:rPr>
                  <w:rFonts w:cstheme="minorHAnsi"/>
                  <w:sz w:val="18"/>
                  <w:szCs w:val="18"/>
                </w:rPr>
                <w:t>4</w:t>
              </w:r>
            </w:ins>
            <w:r w:rsidRPr="00FB15FA">
              <w:rPr>
                <w:rFonts w:cstheme="minorHAnsi"/>
                <w:sz w:val="18"/>
                <w:szCs w:val="18"/>
              </w:rPr>
              <w:t>)</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w:t>
            </w:r>
            <w:ins w:id="188" w:author="CariVS" w:date="2013-02-08T12:51:00Z">
              <w:r w:rsidR="0067176F" w:rsidRPr="00FB15FA">
                <w:rPr>
                  <w:rFonts w:cstheme="minorHAnsi"/>
                  <w:sz w:val="18"/>
                  <w:szCs w:val="18"/>
                </w:rPr>
                <w:t>03</w:t>
              </w:r>
              <w:r w:rsidR="0067176F">
                <w:rPr>
                  <w:rFonts w:cstheme="minorHAnsi"/>
                  <w:sz w:val="18"/>
                  <w:szCs w:val="18"/>
                </w:rPr>
                <w:t>9</w:t>
              </w:r>
              <w:r w:rsidR="0067176F" w:rsidRPr="00FB15FA">
                <w:rPr>
                  <w:rFonts w:cstheme="minorHAnsi"/>
                  <w:sz w:val="18"/>
                  <w:szCs w:val="18"/>
                </w:rPr>
                <w:t xml:space="preserve">   </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(-.0</w:t>
            </w:r>
            <w:ins w:id="189" w:author="CariVS" w:date="2013-02-08T12:51:00Z">
              <w:r w:rsidR="0067176F">
                <w:rPr>
                  <w:rFonts w:cstheme="minorHAnsi"/>
                  <w:sz w:val="18"/>
                  <w:szCs w:val="18"/>
                </w:rPr>
                <w:t>63</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190" w:author="CariVS" w:date="2013-02-08T12:51:00Z">
              <w:r w:rsidR="0067176F">
                <w:rPr>
                  <w:rFonts w:cstheme="minorHAnsi"/>
                  <w:sz w:val="18"/>
                  <w:szCs w:val="18"/>
                </w:rPr>
                <w:t>-</w:t>
              </w:r>
            </w:ins>
            <w:r w:rsidRPr="00FB15FA">
              <w:rPr>
                <w:rFonts w:cstheme="minorHAnsi"/>
                <w:sz w:val="18"/>
                <w:szCs w:val="18"/>
              </w:rPr>
              <w:t>0.</w:t>
            </w:r>
            <w:ins w:id="191" w:author="CariVS" w:date="2013-02-08T12:51:00Z">
              <w:r w:rsidR="0067176F" w:rsidRPr="00FB15FA">
                <w:rPr>
                  <w:rFonts w:cstheme="minorHAnsi"/>
                  <w:sz w:val="18"/>
                  <w:szCs w:val="18"/>
                </w:rPr>
                <w:t>0</w:t>
              </w:r>
              <w:r w:rsidR="0067176F">
                <w:rPr>
                  <w:rFonts w:cstheme="minorHAnsi"/>
                  <w:sz w:val="18"/>
                  <w:szCs w:val="18"/>
                </w:rPr>
                <w:t>15</w:t>
              </w:r>
            </w:ins>
            <w:r w:rsidRPr="00FB15FA">
              <w:rPr>
                <w:rFonts w:cstheme="minorHAnsi"/>
                <w:sz w:val="18"/>
                <w:szCs w:val="18"/>
              </w:rPr>
              <w:t>)</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192" w:author="CariVS" w:date="2013-02-08T13:16:00Z">
              <w:r w:rsidR="00B922F0" w:rsidRPr="00FB15FA">
                <w:rPr>
                  <w:rFonts w:cstheme="minorHAnsi"/>
                  <w:sz w:val="18"/>
                  <w:szCs w:val="18"/>
                </w:rPr>
                <w:t>07</w:t>
              </w:r>
              <w:r w:rsidR="00B922F0">
                <w:rPr>
                  <w:rFonts w:cstheme="minorHAnsi"/>
                  <w:sz w:val="18"/>
                  <w:szCs w:val="18"/>
                </w:rPr>
                <w:t>2</w:t>
              </w:r>
            </w:ins>
          </w:p>
          <w:p w:rsidR="00123615" w:rsidRPr="00FB15FA" w:rsidRDefault="00123615" w:rsidP="00B922F0">
            <w:pPr>
              <w:jc w:val="center"/>
              <w:rPr>
                <w:rFonts w:cstheme="minorHAnsi"/>
                <w:color w:val="000000" w:themeColor="text1"/>
                <w:sz w:val="18"/>
                <w:szCs w:val="18"/>
              </w:rPr>
            </w:pPr>
            <w:r w:rsidRPr="00FB15FA">
              <w:rPr>
                <w:rFonts w:cstheme="minorHAnsi"/>
                <w:sz w:val="18"/>
                <w:szCs w:val="18"/>
              </w:rPr>
              <w:t>(-0.</w:t>
            </w:r>
            <w:ins w:id="193" w:author="CariVS" w:date="2013-02-08T13:16:00Z">
              <w:r w:rsidR="00B922F0" w:rsidRPr="00FB15FA">
                <w:rPr>
                  <w:rFonts w:cstheme="minorHAnsi"/>
                  <w:sz w:val="18"/>
                  <w:szCs w:val="18"/>
                </w:rPr>
                <w:t>1</w:t>
              </w:r>
              <w:r w:rsidR="00B922F0">
                <w:rPr>
                  <w:rFonts w:cstheme="minorHAnsi"/>
                  <w:sz w:val="18"/>
                  <w:szCs w:val="18"/>
                </w:rPr>
                <w:t>19</w:t>
              </w:r>
              <w:r w:rsidR="00B922F0"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-0.02</w:t>
            </w:r>
            <w:ins w:id="194" w:author="CariVS" w:date="2013-02-08T13:17:00Z">
              <w:r w:rsidR="00B922F0">
                <w:rPr>
                  <w:rFonts w:cstheme="minorHAnsi"/>
                  <w:sz w:val="18"/>
                  <w:szCs w:val="18"/>
                </w:rPr>
                <w:t>5</w:t>
              </w:r>
            </w:ins>
            <w:r w:rsidRPr="00FB15FA">
              <w:rPr>
                <w:rFonts w:cstheme="minorHAnsi"/>
                <w:sz w:val="18"/>
                <w:szCs w:val="18"/>
              </w:rPr>
              <w:t>)</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195" w:author="CariVS" w:date="2013-02-08T13:27:00Z">
              <w:r w:rsidR="00543A97" w:rsidRPr="00FB15FA">
                <w:rPr>
                  <w:rFonts w:cstheme="minorHAnsi"/>
                  <w:sz w:val="18"/>
                  <w:szCs w:val="18"/>
                </w:rPr>
                <w:t>0</w:t>
              </w:r>
              <w:r w:rsidR="00543A97">
                <w:rPr>
                  <w:rFonts w:cstheme="minorHAnsi"/>
                  <w:sz w:val="18"/>
                  <w:szCs w:val="18"/>
                </w:rPr>
                <w:t>68</w:t>
              </w:r>
              <w:r w:rsidR="00543A97" w:rsidRPr="00FB15FA">
                <w:rPr>
                  <w:rFonts w:cstheme="minorHAnsi"/>
                  <w:sz w:val="18"/>
                  <w:szCs w:val="18"/>
                </w:rPr>
                <w:t xml:space="preserve">   </w:t>
              </w:r>
            </w:ins>
          </w:p>
          <w:p w:rsidR="00123615" w:rsidRPr="00FB15FA" w:rsidRDefault="00123615" w:rsidP="00543A97">
            <w:pPr>
              <w:jc w:val="center"/>
              <w:rPr>
                <w:rFonts w:cstheme="minorHAnsi"/>
                <w:color w:val="000000" w:themeColor="text1"/>
                <w:sz w:val="18"/>
                <w:szCs w:val="18"/>
              </w:rPr>
            </w:pPr>
            <w:r w:rsidRPr="00FB15FA">
              <w:rPr>
                <w:rFonts w:cstheme="minorHAnsi"/>
                <w:sz w:val="18"/>
                <w:szCs w:val="18"/>
              </w:rPr>
              <w:t>(-0.</w:t>
            </w:r>
            <w:ins w:id="196" w:author="CariVS" w:date="2013-02-08T13:29:00Z">
              <w:r w:rsidR="00543A97" w:rsidRPr="00FB15FA">
                <w:rPr>
                  <w:rFonts w:cstheme="minorHAnsi"/>
                  <w:sz w:val="18"/>
                  <w:szCs w:val="18"/>
                </w:rPr>
                <w:t>1</w:t>
              </w:r>
              <w:r w:rsidR="00543A97">
                <w:rPr>
                  <w:rFonts w:cstheme="minorHAnsi"/>
                  <w:sz w:val="18"/>
                  <w:szCs w:val="18"/>
                </w:rPr>
                <w:t>1</w:t>
              </w:r>
              <w:r w:rsidR="00543A97" w:rsidRPr="00FB15FA">
                <w:rPr>
                  <w:rFonts w:cstheme="minorHAnsi"/>
                  <w:sz w:val="18"/>
                  <w:szCs w:val="18"/>
                </w:rPr>
                <w:t xml:space="preserve">4 </w:t>
              </w:r>
            </w:ins>
            <w:r w:rsidR="00820508">
              <w:rPr>
                <w:rFonts w:cstheme="minorHAnsi"/>
                <w:sz w:val="18"/>
                <w:szCs w:val="18"/>
              </w:rPr>
              <w:t>;</w:t>
            </w:r>
            <w:r w:rsidRPr="00FB15FA">
              <w:rPr>
                <w:rFonts w:cstheme="minorHAnsi"/>
                <w:sz w:val="18"/>
                <w:szCs w:val="18"/>
              </w:rPr>
              <w:t xml:space="preserve"> -0.</w:t>
            </w:r>
            <w:ins w:id="197" w:author="CariVS" w:date="2013-02-08T13:29:00Z">
              <w:r w:rsidR="00543A97" w:rsidRPr="00FB15FA">
                <w:rPr>
                  <w:rFonts w:cstheme="minorHAnsi"/>
                  <w:sz w:val="18"/>
                  <w:szCs w:val="18"/>
                </w:rPr>
                <w:t>0</w:t>
              </w:r>
              <w:r w:rsidR="00543A97">
                <w:rPr>
                  <w:rFonts w:cstheme="minorHAnsi"/>
                  <w:sz w:val="18"/>
                  <w:szCs w:val="18"/>
                </w:rPr>
                <w:t>21</w:t>
              </w:r>
            </w:ins>
            <w:r w:rsidRPr="00FB15FA">
              <w:rPr>
                <w:rFonts w:cstheme="minorHAnsi"/>
                <w:sz w:val="18"/>
                <w:szCs w:val="18"/>
              </w:rPr>
              <w:t>)</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198" w:author="CariVS" w:date="2013-02-08T13:39:00Z">
              <w:r w:rsidR="009E627B" w:rsidRPr="00FB15FA">
                <w:rPr>
                  <w:rFonts w:cstheme="minorHAnsi"/>
                  <w:sz w:val="18"/>
                  <w:szCs w:val="18"/>
                </w:rPr>
                <w:t>08</w:t>
              </w:r>
              <w:r w:rsidR="009E627B">
                <w:rPr>
                  <w:rFonts w:cstheme="minorHAnsi"/>
                  <w:sz w:val="18"/>
                  <w:szCs w:val="18"/>
                </w:rPr>
                <w:t>6</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(-0.</w:t>
            </w:r>
            <w:ins w:id="199" w:author="CariVS" w:date="2013-02-08T13:40:00Z">
              <w:r w:rsidR="009E627B" w:rsidRPr="00FB15FA">
                <w:rPr>
                  <w:rFonts w:cstheme="minorHAnsi"/>
                  <w:sz w:val="18"/>
                  <w:szCs w:val="18"/>
                </w:rPr>
                <w:t>1</w:t>
              </w:r>
              <w:r w:rsidR="009E627B">
                <w:rPr>
                  <w:rFonts w:cstheme="minorHAnsi"/>
                  <w:sz w:val="18"/>
                  <w:szCs w:val="18"/>
                </w:rPr>
                <w:t>29</w:t>
              </w:r>
              <w:r w:rsidR="009E627B"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-0.</w:t>
            </w:r>
            <w:ins w:id="200" w:author="CariVS" w:date="2013-02-08T13:40:00Z">
              <w:r w:rsidR="009E627B" w:rsidRPr="00FB15FA">
                <w:rPr>
                  <w:rFonts w:cstheme="minorHAnsi"/>
                  <w:sz w:val="18"/>
                  <w:szCs w:val="18"/>
                </w:rPr>
                <w:t>04</w:t>
              </w:r>
              <w:r w:rsidR="009E627B">
                <w:rPr>
                  <w:rFonts w:cstheme="minorHAnsi"/>
                  <w:sz w:val="18"/>
                  <w:szCs w:val="18"/>
                </w:rPr>
                <w:t>3</w:t>
              </w:r>
            </w:ins>
            <w:r w:rsidRPr="00FB15FA">
              <w:rPr>
                <w:rFonts w:cstheme="minorHAnsi"/>
                <w:sz w:val="18"/>
                <w:szCs w:val="18"/>
              </w:rPr>
              <w:t>)</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01" w:author="CariVS" w:date="2013-02-08T13:45:00Z">
              <w:r w:rsidR="009E627B" w:rsidRPr="00FB15FA">
                <w:rPr>
                  <w:rFonts w:cstheme="minorHAnsi"/>
                  <w:sz w:val="18"/>
                  <w:szCs w:val="18"/>
                </w:rPr>
                <w:t>0</w:t>
              </w:r>
              <w:r w:rsidR="009E627B">
                <w:rPr>
                  <w:rFonts w:cstheme="minorHAnsi"/>
                  <w:sz w:val="18"/>
                  <w:szCs w:val="18"/>
                </w:rPr>
                <w:t>73</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(-0.</w:t>
            </w:r>
            <w:ins w:id="202" w:author="CariVS" w:date="2013-02-08T13:45:00Z">
              <w:r w:rsidR="009E627B" w:rsidRPr="00FB15FA">
                <w:rPr>
                  <w:rFonts w:cstheme="minorHAnsi"/>
                  <w:sz w:val="18"/>
                  <w:szCs w:val="18"/>
                </w:rPr>
                <w:t>1</w:t>
              </w:r>
              <w:r w:rsidR="009E627B">
                <w:rPr>
                  <w:rFonts w:cstheme="minorHAnsi"/>
                  <w:sz w:val="18"/>
                  <w:szCs w:val="18"/>
                </w:rPr>
                <w:t>1</w:t>
              </w:r>
              <w:r w:rsidR="009E627B" w:rsidRPr="00FB15FA">
                <w:rPr>
                  <w:rFonts w:cstheme="minorHAnsi"/>
                  <w:sz w:val="18"/>
                  <w:szCs w:val="18"/>
                </w:rPr>
                <w:t xml:space="preserve">5 </w:t>
              </w:r>
            </w:ins>
            <w:r w:rsidR="00820508">
              <w:rPr>
                <w:rFonts w:cstheme="minorHAnsi"/>
                <w:sz w:val="18"/>
                <w:szCs w:val="18"/>
              </w:rPr>
              <w:t>;</w:t>
            </w:r>
            <w:r w:rsidRPr="00FB15FA">
              <w:rPr>
                <w:rFonts w:cstheme="minorHAnsi"/>
                <w:sz w:val="18"/>
                <w:szCs w:val="18"/>
              </w:rPr>
              <w:t xml:space="preserve"> -0.</w:t>
            </w:r>
            <w:ins w:id="203" w:author="CariVS" w:date="2013-02-08T13:45:00Z">
              <w:r w:rsidR="009E627B" w:rsidRPr="00FB15FA">
                <w:rPr>
                  <w:rFonts w:cstheme="minorHAnsi"/>
                  <w:sz w:val="18"/>
                  <w:szCs w:val="18"/>
                </w:rPr>
                <w:t>03</w:t>
              </w:r>
              <w:r w:rsidR="009E627B">
                <w:rPr>
                  <w:rFonts w:cstheme="minorHAnsi"/>
                  <w:sz w:val="18"/>
                  <w:szCs w:val="18"/>
                </w:rPr>
                <w:t>2</w:t>
              </w:r>
            </w:ins>
            <w:r w:rsidRPr="00FB15FA">
              <w:rPr>
                <w:rFonts w:cstheme="minorHAnsi"/>
                <w:sz w:val="18"/>
                <w:szCs w:val="18"/>
              </w:rPr>
              <w:t>)</w:t>
            </w:r>
          </w:p>
        </w:tc>
      </w:tr>
      <w:tr w:rsidR="00123615" w:rsidRPr="00FB15FA"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40679C">
            <w:pPr>
              <w:rPr>
                <w:rFonts w:cstheme="minorHAnsi"/>
                <w:b/>
                <w:color w:val="000000" w:themeColor="text1"/>
                <w:sz w:val="18"/>
                <w:szCs w:val="18"/>
              </w:rPr>
            </w:pPr>
            <w:r w:rsidRPr="00FB15FA">
              <w:rPr>
                <w:rFonts w:cstheme="minorHAnsi"/>
                <w:b/>
                <w:color w:val="000000" w:themeColor="text1"/>
                <w:sz w:val="18"/>
                <w:szCs w:val="18"/>
              </w:rPr>
              <w:t xml:space="preserve">sex </w:t>
            </w:r>
            <w:r w:rsidRPr="00FB15FA">
              <w:rPr>
                <w:rFonts w:cstheme="minorHAnsi"/>
                <w:b/>
                <w:color w:val="FF0000"/>
                <w:sz w:val="18"/>
                <w:szCs w:val="18"/>
              </w:rPr>
              <w:t xml:space="preserve"> </w:t>
            </w:r>
            <w:r w:rsidR="00F873E2" w:rsidRPr="00FB15FA">
              <w:rPr>
                <w:rFonts w:cstheme="minorHAnsi"/>
                <w:b/>
                <w:color w:val="FF0000"/>
                <w:sz w:val="18"/>
                <w:szCs w:val="18"/>
              </w:rPr>
              <w:t>(</w:t>
            </w:r>
            <w:r w:rsidR="00F873E2">
              <w:rPr>
                <w:rFonts w:cstheme="minorHAnsi"/>
                <w:b/>
                <w:color w:val="FF0000"/>
                <w:sz w:val="18"/>
                <w:szCs w:val="18"/>
              </w:rPr>
              <w:t>1=</w:t>
            </w:r>
            <w:del w:id="204" w:author="User" w:date="2013-06-13T15:09:00Z">
              <w:r w:rsidR="00F873E2" w:rsidDel="002C026D">
                <w:rPr>
                  <w:rFonts w:cstheme="minorHAnsi"/>
                  <w:b/>
                  <w:color w:val="FF0000"/>
                  <w:sz w:val="18"/>
                  <w:szCs w:val="18"/>
                </w:rPr>
                <w:delText>fe</w:delText>
              </w:r>
            </w:del>
            <w:ins w:id="205" w:author="User" w:date="2013-06-13T15:44:00Z">
              <w:r w:rsidR="0040679C">
                <w:rPr>
                  <w:rFonts w:cstheme="minorHAnsi"/>
                  <w:b/>
                  <w:color w:val="FF0000"/>
                  <w:sz w:val="18"/>
                  <w:szCs w:val="18"/>
                </w:rPr>
                <w:t>fe</w:t>
              </w:r>
            </w:ins>
            <w:r w:rsidR="00F873E2">
              <w:rPr>
                <w:rFonts w:cstheme="minorHAnsi"/>
                <w:b/>
                <w:color w:val="FF0000"/>
                <w:sz w:val="18"/>
                <w:szCs w:val="18"/>
              </w:rPr>
              <w:t>m</w:t>
            </w:r>
            <w:r w:rsidRPr="00FB15FA">
              <w:rPr>
                <w:rFonts w:cstheme="minorHAnsi"/>
                <w:b/>
                <w:color w:val="FF0000"/>
                <w:sz w:val="18"/>
                <w:szCs w:val="18"/>
              </w:rPr>
              <w:t>ale)</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06" w:author="CariVS" w:date="2013-02-08T12:44:00Z">
              <w:r w:rsidR="0067176F">
                <w:rPr>
                  <w:rFonts w:cstheme="minorHAnsi"/>
                  <w:sz w:val="18"/>
                  <w:szCs w:val="18"/>
                </w:rPr>
                <w:t>727</w:t>
              </w:r>
              <w:r w:rsidR="0067176F" w:rsidRPr="00FB15FA">
                <w:rPr>
                  <w:rFonts w:cstheme="minorHAnsi"/>
                  <w:sz w:val="18"/>
                  <w:szCs w:val="18"/>
                </w:rPr>
                <w:t xml:space="preserve">   </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w:t>
            </w:r>
            <w:ins w:id="207" w:author="CariVS" w:date="2013-02-08T09:50:00Z">
              <w:r w:rsidR="00820508">
                <w:rPr>
                  <w:rFonts w:cstheme="minorHAnsi"/>
                  <w:sz w:val="18"/>
                  <w:szCs w:val="18"/>
                </w:rPr>
                <w:t>0.</w:t>
              </w:r>
            </w:ins>
            <w:ins w:id="208" w:author="CariVS" w:date="2013-02-08T09:51:00Z">
              <w:r w:rsidR="00820508">
                <w:rPr>
                  <w:rFonts w:cstheme="minorHAnsi"/>
                  <w:sz w:val="18"/>
                  <w:szCs w:val="18"/>
                </w:rPr>
                <w:t>2</w:t>
              </w:r>
            </w:ins>
            <w:ins w:id="209" w:author="CariVS" w:date="2013-02-08T12:45:00Z">
              <w:r w:rsidR="0067176F">
                <w:rPr>
                  <w:rFonts w:cstheme="minorHAnsi"/>
                  <w:sz w:val="18"/>
                  <w:szCs w:val="18"/>
                </w:rPr>
                <w:t>56</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210" w:author="CariVS" w:date="2013-02-08T09:51:00Z">
              <w:r w:rsidR="00820508">
                <w:rPr>
                  <w:rFonts w:cstheme="minorHAnsi"/>
                  <w:sz w:val="18"/>
                  <w:szCs w:val="18"/>
                </w:rPr>
                <w:t>1.</w:t>
              </w:r>
            </w:ins>
            <w:ins w:id="211" w:author="CariVS" w:date="2013-02-08T12:45:00Z">
              <w:r w:rsidR="0067176F">
                <w:rPr>
                  <w:rFonts w:cstheme="minorHAnsi"/>
                  <w:sz w:val="18"/>
                  <w:szCs w:val="18"/>
                </w:rPr>
                <w:t>198</w:t>
              </w:r>
            </w:ins>
            <w:r w:rsidRPr="00FB15FA">
              <w:rPr>
                <w:rFonts w:cstheme="minorHAnsi"/>
                <w:sz w:val="18"/>
                <w:szCs w:val="18"/>
              </w:rPr>
              <w:t xml:space="preserve">)   </w:t>
            </w: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67176F" w:rsidP="00123615">
            <w:pPr>
              <w:jc w:val="center"/>
              <w:rPr>
                <w:rFonts w:cstheme="minorHAnsi"/>
                <w:sz w:val="18"/>
                <w:szCs w:val="18"/>
              </w:rPr>
            </w:pPr>
            <w:ins w:id="212" w:author="CariVS" w:date="2013-02-08T12:51:00Z">
              <w:r>
                <w:rPr>
                  <w:rFonts w:cstheme="minorHAnsi"/>
                  <w:sz w:val="18"/>
                  <w:szCs w:val="18"/>
                </w:rPr>
                <w:t>0.810</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w:t>
            </w:r>
            <w:ins w:id="213" w:author="CariVS" w:date="2013-02-08T12:51:00Z">
              <w:r w:rsidR="0067176F">
                <w:rPr>
                  <w:rFonts w:cstheme="minorHAnsi"/>
                  <w:sz w:val="18"/>
                  <w:szCs w:val="18"/>
                </w:rPr>
                <w:t>0.342</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214" w:author="CariVS" w:date="2013-02-08T12:52:00Z">
              <w:r w:rsidR="0067176F">
                <w:rPr>
                  <w:rFonts w:cstheme="minorHAnsi"/>
                  <w:sz w:val="18"/>
                  <w:szCs w:val="18"/>
                </w:rPr>
                <w:t>1.277</w:t>
              </w:r>
            </w:ins>
            <w:r w:rsidRPr="00FB15FA">
              <w:rPr>
                <w:rFonts w:cstheme="minorHAnsi"/>
                <w:sz w:val="18"/>
                <w:szCs w:val="18"/>
              </w:rPr>
              <w:t>)</w:t>
            </w: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1.</w:t>
            </w:r>
            <w:ins w:id="215" w:author="CariVS" w:date="2013-02-08T13:17:00Z">
              <w:r w:rsidR="00B922F0">
                <w:rPr>
                  <w:rFonts w:cstheme="minorHAnsi"/>
                  <w:sz w:val="18"/>
                  <w:szCs w:val="18"/>
                </w:rPr>
                <w:t>891</w:t>
              </w:r>
            </w:ins>
          </w:p>
          <w:p w:rsidR="00123615" w:rsidRPr="00FB15FA" w:rsidRDefault="00123615" w:rsidP="00B922F0">
            <w:pPr>
              <w:jc w:val="center"/>
              <w:rPr>
                <w:rFonts w:cstheme="minorHAnsi"/>
                <w:color w:val="000000" w:themeColor="text1"/>
                <w:sz w:val="18"/>
                <w:szCs w:val="18"/>
              </w:rPr>
            </w:pPr>
            <w:r w:rsidRPr="00FB15FA">
              <w:rPr>
                <w:rFonts w:cstheme="minorHAnsi"/>
                <w:sz w:val="18"/>
                <w:szCs w:val="18"/>
              </w:rPr>
              <w:t>(</w:t>
            </w:r>
            <w:ins w:id="216" w:author="CariVS" w:date="2013-02-08T13:17:00Z">
              <w:r w:rsidR="00B922F0">
                <w:rPr>
                  <w:rFonts w:cstheme="minorHAnsi"/>
                  <w:sz w:val="18"/>
                  <w:szCs w:val="18"/>
                </w:rPr>
                <w:t>0.987</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217" w:author="CariVS" w:date="2013-02-08T13:18:00Z">
              <w:r w:rsidR="00B922F0">
                <w:rPr>
                  <w:rFonts w:cstheme="minorHAnsi"/>
                  <w:sz w:val="18"/>
                  <w:szCs w:val="18"/>
                </w:rPr>
                <w:t>2.796</w:t>
              </w:r>
            </w:ins>
            <w:r w:rsidRPr="00FB15FA">
              <w:rPr>
                <w:rFonts w:cstheme="minorHAnsi"/>
                <w:sz w:val="18"/>
                <w:szCs w:val="18"/>
              </w:rPr>
              <w:t>)</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1.92</w:t>
            </w:r>
            <w:ins w:id="218" w:author="CariVS" w:date="2013-02-08T13:29:00Z">
              <w:r w:rsidR="00543A97">
                <w:rPr>
                  <w:rFonts w:cstheme="minorHAnsi"/>
                  <w:sz w:val="18"/>
                  <w:szCs w:val="18"/>
                </w:rPr>
                <w:t>5</w:t>
              </w:r>
            </w:ins>
            <w:r w:rsidRPr="00FB15FA">
              <w:rPr>
                <w:rFonts w:cstheme="minorHAnsi"/>
                <w:sz w:val="18"/>
                <w:szCs w:val="18"/>
              </w:rPr>
              <w:t xml:space="preserve">   </w:t>
            </w:r>
          </w:p>
          <w:p w:rsidR="00123615" w:rsidRPr="00FB15FA" w:rsidRDefault="00123615" w:rsidP="00543A97">
            <w:pPr>
              <w:jc w:val="center"/>
              <w:rPr>
                <w:rFonts w:cstheme="minorHAnsi"/>
                <w:color w:val="000000" w:themeColor="text1"/>
                <w:sz w:val="18"/>
                <w:szCs w:val="18"/>
              </w:rPr>
            </w:pPr>
            <w:r w:rsidRPr="00FB15FA">
              <w:rPr>
                <w:rFonts w:cstheme="minorHAnsi"/>
                <w:sz w:val="18"/>
                <w:szCs w:val="18"/>
              </w:rPr>
              <w:t>(</w:t>
            </w:r>
            <w:ins w:id="219" w:author="CariVS" w:date="2013-02-08T13:31:00Z">
              <w:r w:rsidR="00543A97">
                <w:rPr>
                  <w:rFonts w:cstheme="minorHAnsi"/>
                  <w:sz w:val="18"/>
                  <w:szCs w:val="18"/>
                </w:rPr>
                <w:t>1.035</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220" w:author="CariVS" w:date="2013-02-08T13:31:00Z">
              <w:r w:rsidR="00543A97">
                <w:rPr>
                  <w:rFonts w:cstheme="minorHAnsi"/>
                  <w:sz w:val="18"/>
                  <w:szCs w:val="18"/>
                </w:rPr>
                <w:t>2.816)</w:t>
              </w:r>
            </w:ins>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1.</w:t>
            </w:r>
            <w:ins w:id="221" w:author="CariVS" w:date="2013-02-08T13:40:00Z">
              <w:r w:rsidR="009E627B" w:rsidRPr="00FB15FA">
                <w:rPr>
                  <w:rFonts w:cstheme="minorHAnsi"/>
                  <w:sz w:val="18"/>
                  <w:szCs w:val="18"/>
                </w:rPr>
                <w:t>8</w:t>
              </w:r>
              <w:r w:rsidR="009E627B">
                <w:rPr>
                  <w:rFonts w:cstheme="minorHAnsi"/>
                  <w:sz w:val="18"/>
                  <w:szCs w:val="18"/>
                </w:rPr>
                <w:t>44</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w:t>
            </w:r>
            <w:ins w:id="222" w:author="CariVS" w:date="2013-02-08T13:40:00Z">
              <w:r w:rsidR="009E627B">
                <w:rPr>
                  <w:rFonts w:cstheme="minorHAnsi"/>
                  <w:sz w:val="18"/>
                  <w:szCs w:val="18"/>
                </w:rPr>
                <w:t>1.302</w:t>
              </w:r>
            </w:ins>
            <w:r w:rsidRPr="00FB15FA">
              <w:rPr>
                <w:rFonts w:cstheme="minorHAnsi"/>
                <w:sz w:val="18"/>
                <w:szCs w:val="18"/>
              </w:rPr>
              <w:t xml:space="preserve"> </w:t>
            </w:r>
            <w:r w:rsidR="00820508">
              <w:rPr>
                <w:rFonts w:cstheme="minorHAnsi"/>
                <w:sz w:val="18"/>
                <w:szCs w:val="18"/>
              </w:rPr>
              <w:t>;</w:t>
            </w:r>
            <w:ins w:id="223" w:author="CariVS" w:date="2013-02-08T13:41:00Z">
              <w:r w:rsidR="009E627B">
                <w:rPr>
                  <w:rFonts w:cstheme="minorHAnsi"/>
                  <w:sz w:val="18"/>
                  <w:szCs w:val="18"/>
                </w:rPr>
                <w:t xml:space="preserve"> </w:t>
              </w:r>
            </w:ins>
            <w:ins w:id="224" w:author="CariVS" w:date="2013-02-08T13:40:00Z">
              <w:r w:rsidR="009E627B">
                <w:rPr>
                  <w:rFonts w:cstheme="minorHAnsi"/>
                  <w:sz w:val="18"/>
                  <w:szCs w:val="18"/>
                </w:rPr>
                <w:t>2.655</w:t>
              </w:r>
            </w:ins>
            <w:r w:rsidRPr="00FB15FA">
              <w:rPr>
                <w:rFonts w:cstheme="minorHAnsi"/>
                <w:sz w:val="18"/>
                <w:szCs w:val="18"/>
              </w:rPr>
              <w:t>)</w:t>
            </w: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9E627B" w:rsidP="00123615">
            <w:pPr>
              <w:jc w:val="center"/>
              <w:rPr>
                <w:rFonts w:cstheme="minorHAnsi"/>
                <w:sz w:val="18"/>
                <w:szCs w:val="18"/>
              </w:rPr>
            </w:pPr>
            <w:ins w:id="225" w:author="CariVS" w:date="2013-02-08T13:46:00Z">
              <w:r>
                <w:rPr>
                  <w:rFonts w:cstheme="minorHAnsi"/>
                  <w:sz w:val="18"/>
                  <w:szCs w:val="18"/>
                </w:rPr>
                <w:t>1.445</w:t>
              </w:r>
            </w:ins>
            <w:r w:rsidR="00123615" w:rsidRPr="00FB15FA">
              <w:rPr>
                <w:rFonts w:cstheme="minorHAnsi"/>
                <w:sz w:val="18"/>
                <w:szCs w:val="18"/>
              </w:rPr>
              <w:t xml:space="preserve"> </w:t>
            </w:r>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w:t>
            </w:r>
            <w:ins w:id="226" w:author="CariVS" w:date="2013-02-08T13:46:00Z">
              <w:r w:rsidR="009E627B">
                <w:rPr>
                  <w:rFonts w:cstheme="minorHAnsi"/>
                  <w:sz w:val="18"/>
                  <w:szCs w:val="18"/>
                </w:rPr>
                <w:t xml:space="preserve">0.677 </w:t>
              </w:r>
            </w:ins>
            <w:r w:rsidR="00820508">
              <w:rPr>
                <w:rFonts w:cstheme="minorHAnsi"/>
                <w:sz w:val="18"/>
                <w:szCs w:val="18"/>
              </w:rPr>
              <w:t>;</w:t>
            </w:r>
            <w:r w:rsidRPr="00FB15FA">
              <w:rPr>
                <w:rFonts w:cstheme="minorHAnsi"/>
                <w:sz w:val="18"/>
                <w:szCs w:val="18"/>
              </w:rPr>
              <w:t xml:space="preserve"> </w:t>
            </w:r>
            <w:ins w:id="227" w:author="CariVS" w:date="2013-02-08T13:46:00Z">
              <w:r w:rsidR="009E627B">
                <w:rPr>
                  <w:rFonts w:cstheme="minorHAnsi"/>
                  <w:sz w:val="18"/>
                  <w:szCs w:val="18"/>
                </w:rPr>
                <w:t>2.233</w:t>
              </w:r>
            </w:ins>
            <w:r w:rsidRPr="00FB15FA">
              <w:rPr>
                <w:rFonts w:cstheme="minorHAnsi"/>
                <w:sz w:val="18"/>
                <w:szCs w:val="18"/>
              </w:rPr>
              <w:t>)</w:t>
            </w:r>
          </w:p>
        </w:tc>
      </w:tr>
      <w:tr w:rsidR="00123615" w:rsidRPr="00FB15FA"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roofErr w:type="spellStart"/>
            <w:r w:rsidRPr="00FB15FA">
              <w:rPr>
                <w:rFonts w:cstheme="minorHAnsi"/>
                <w:b/>
                <w:color w:val="000000" w:themeColor="text1"/>
                <w:sz w:val="18"/>
                <w:szCs w:val="18"/>
              </w:rPr>
              <w:t>sqrt</w:t>
            </w:r>
            <w:proofErr w:type="spellEnd"/>
            <w:r w:rsidRPr="00FB15FA">
              <w:rPr>
                <w:rFonts w:cstheme="minorHAnsi"/>
                <w:b/>
                <w:color w:val="000000" w:themeColor="text1"/>
                <w:sz w:val="18"/>
                <w:szCs w:val="18"/>
              </w:rPr>
              <w:t xml:space="preserve"> CD4 _baseline value</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28" w:author="CariVS" w:date="2013-02-08T09:51:00Z">
              <w:r w:rsidR="00820508" w:rsidRPr="00FB15FA">
                <w:rPr>
                  <w:rFonts w:cstheme="minorHAnsi"/>
                  <w:sz w:val="18"/>
                  <w:szCs w:val="18"/>
                </w:rPr>
                <w:t>3</w:t>
              </w:r>
            </w:ins>
            <w:ins w:id="229" w:author="CariVS" w:date="2013-02-08T12:45:00Z">
              <w:r w:rsidR="0067176F">
                <w:rPr>
                  <w:rFonts w:cstheme="minorHAnsi"/>
                  <w:sz w:val="18"/>
                  <w:szCs w:val="18"/>
                </w:rPr>
                <w:t>63</w:t>
              </w:r>
            </w:ins>
            <w:ins w:id="230" w:author="CariVS" w:date="2013-02-08T09:51:00Z">
              <w:r w:rsidR="00820508" w:rsidRPr="00FB15FA">
                <w:rPr>
                  <w:rFonts w:cstheme="minorHAnsi"/>
                  <w:sz w:val="18"/>
                  <w:szCs w:val="18"/>
                </w:rPr>
                <w:t xml:space="preserve">   </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(-0.</w:t>
            </w:r>
            <w:ins w:id="231" w:author="CariVS" w:date="2013-02-08T09:51:00Z">
              <w:r w:rsidR="00820508" w:rsidRPr="00FB15FA">
                <w:rPr>
                  <w:rFonts w:cstheme="minorHAnsi"/>
                  <w:sz w:val="18"/>
                  <w:szCs w:val="18"/>
                </w:rPr>
                <w:t>4</w:t>
              </w:r>
            </w:ins>
            <w:ins w:id="232" w:author="CariVS" w:date="2013-02-08T12:45:00Z">
              <w:r w:rsidR="0067176F">
                <w:rPr>
                  <w:rFonts w:cstheme="minorHAnsi"/>
                  <w:sz w:val="18"/>
                  <w:szCs w:val="18"/>
                </w:rPr>
                <w:t>21</w:t>
              </w:r>
            </w:ins>
            <w:ins w:id="233" w:author="CariVS" w:date="2013-02-08T09:51:00Z">
              <w:r w:rsidR="00820508"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-0.</w:t>
            </w:r>
            <w:ins w:id="234" w:author="CariVS" w:date="2013-02-08T12:45:00Z">
              <w:r w:rsidR="0067176F">
                <w:rPr>
                  <w:rFonts w:cstheme="minorHAnsi"/>
                  <w:sz w:val="18"/>
                  <w:szCs w:val="18"/>
                </w:rPr>
                <w:t>306</w:t>
              </w:r>
            </w:ins>
            <w:r w:rsidRPr="00FB15FA">
              <w:rPr>
                <w:rFonts w:cstheme="minorHAnsi"/>
                <w:sz w:val="18"/>
                <w:szCs w:val="18"/>
              </w:rPr>
              <w:t xml:space="preserve">)  </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35" w:author="CariVS" w:date="2013-02-08T12:52:00Z">
              <w:r w:rsidR="0067176F" w:rsidRPr="00FB15FA">
                <w:rPr>
                  <w:rFonts w:cstheme="minorHAnsi"/>
                  <w:sz w:val="18"/>
                  <w:szCs w:val="18"/>
                </w:rPr>
                <w:t>3</w:t>
              </w:r>
              <w:r w:rsidR="0067176F">
                <w:rPr>
                  <w:rFonts w:cstheme="minorHAnsi"/>
                  <w:sz w:val="18"/>
                  <w:szCs w:val="18"/>
                </w:rPr>
                <w:t>57</w:t>
              </w:r>
              <w:r w:rsidR="0067176F" w:rsidRPr="00FB15FA">
                <w:rPr>
                  <w:rFonts w:cstheme="minorHAnsi"/>
                  <w:sz w:val="18"/>
                  <w:szCs w:val="18"/>
                </w:rPr>
                <w:t xml:space="preserve">   </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(-0.4</w:t>
            </w:r>
            <w:ins w:id="236" w:author="CariVS" w:date="2013-02-08T12:52:00Z">
              <w:r w:rsidR="0067176F">
                <w:rPr>
                  <w:rFonts w:cstheme="minorHAnsi"/>
                  <w:sz w:val="18"/>
                  <w:szCs w:val="18"/>
                </w:rPr>
                <w:t>14</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-0.</w:t>
            </w:r>
            <w:ins w:id="237" w:author="CariVS" w:date="2013-02-08T12:52:00Z">
              <w:r w:rsidR="0067176F">
                <w:rPr>
                  <w:rFonts w:cstheme="minorHAnsi"/>
                  <w:sz w:val="18"/>
                  <w:szCs w:val="18"/>
                </w:rPr>
                <w:t>30</w:t>
              </w:r>
            </w:ins>
            <w:r w:rsidRPr="00FB15FA">
              <w:rPr>
                <w:rFonts w:cstheme="minorHAnsi"/>
                <w:sz w:val="18"/>
                <w:szCs w:val="18"/>
              </w:rPr>
              <w:t>0)</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38" w:author="CariVS" w:date="2013-02-08T13:18:00Z">
              <w:r w:rsidR="00B922F0" w:rsidRPr="00FB15FA">
                <w:rPr>
                  <w:rFonts w:cstheme="minorHAnsi"/>
                  <w:sz w:val="18"/>
                  <w:szCs w:val="18"/>
                </w:rPr>
                <w:t>23</w:t>
              </w:r>
              <w:r w:rsidR="00B922F0">
                <w:rPr>
                  <w:rFonts w:cstheme="minorHAnsi"/>
                  <w:sz w:val="18"/>
                  <w:szCs w:val="18"/>
                </w:rPr>
                <w:t>4</w:t>
              </w:r>
            </w:ins>
          </w:p>
          <w:p w:rsidR="00123615" w:rsidRPr="00FB15FA" w:rsidRDefault="00123615" w:rsidP="00B922F0">
            <w:pPr>
              <w:jc w:val="center"/>
              <w:rPr>
                <w:rFonts w:cstheme="minorHAnsi"/>
                <w:color w:val="000000" w:themeColor="text1"/>
                <w:sz w:val="18"/>
                <w:szCs w:val="18"/>
              </w:rPr>
            </w:pPr>
            <w:r w:rsidRPr="00FB15FA">
              <w:rPr>
                <w:rFonts w:cstheme="minorHAnsi"/>
                <w:sz w:val="18"/>
                <w:szCs w:val="18"/>
              </w:rPr>
              <w:t>(0.12</w:t>
            </w:r>
            <w:r w:rsidR="00B922F0">
              <w:rPr>
                <w:rFonts w:cstheme="minorHAnsi"/>
                <w:sz w:val="18"/>
                <w:szCs w:val="18"/>
              </w:rPr>
              <w:t>4</w:t>
            </w:r>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0.34</w:t>
            </w:r>
            <w:ins w:id="239" w:author="CariVS" w:date="2013-02-08T13:18:00Z">
              <w:r w:rsidR="00B922F0">
                <w:rPr>
                  <w:rFonts w:cstheme="minorHAnsi"/>
                  <w:sz w:val="18"/>
                  <w:szCs w:val="18"/>
                </w:rPr>
                <w:t>3</w:t>
              </w:r>
            </w:ins>
            <w:r w:rsidRPr="00FB15FA">
              <w:rPr>
                <w:rFonts w:cstheme="minorHAnsi"/>
                <w:sz w:val="18"/>
                <w:szCs w:val="18"/>
              </w:rPr>
              <w:t>)</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40" w:author="CariVS" w:date="2013-02-08T13:31:00Z">
              <w:r w:rsidR="00543A97" w:rsidRPr="00FB15FA">
                <w:rPr>
                  <w:rFonts w:cstheme="minorHAnsi"/>
                  <w:sz w:val="18"/>
                  <w:szCs w:val="18"/>
                </w:rPr>
                <w:t>2</w:t>
              </w:r>
              <w:r w:rsidR="00543A97">
                <w:rPr>
                  <w:rFonts w:cstheme="minorHAnsi"/>
                  <w:sz w:val="18"/>
                  <w:szCs w:val="18"/>
                </w:rPr>
                <w:t>39</w:t>
              </w:r>
              <w:r w:rsidR="00543A97" w:rsidRPr="00FB15FA">
                <w:rPr>
                  <w:rFonts w:cstheme="minorHAnsi"/>
                  <w:sz w:val="18"/>
                  <w:szCs w:val="18"/>
                </w:rPr>
                <w:t xml:space="preserve">   </w:t>
              </w:r>
            </w:ins>
          </w:p>
          <w:p w:rsidR="00123615" w:rsidRPr="00FB15FA" w:rsidRDefault="00123615" w:rsidP="00543A97">
            <w:pPr>
              <w:jc w:val="center"/>
              <w:rPr>
                <w:rFonts w:cstheme="minorHAnsi"/>
                <w:color w:val="000000" w:themeColor="text1"/>
                <w:sz w:val="18"/>
                <w:szCs w:val="18"/>
              </w:rPr>
            </w:pPr>
            <w:r w:rsidRPr="00FB15FA">
              <w:rPr>
                <w:rFonts w:cstheme="minorHAnsi"/>
                <w:sz w:val="18"/>
                <w:szCs w:val="18"/>
              </w:rPr>
              <w:t>(0.1</w:t>
            </w:r>
            <w:ins w:id="241" w:author="CariVS" w:date="2013-02-08T13:31:00Z">
              <w:r w:rsidR="00543A97">
                <w:rPr>
                  <w:rFonts w:cstheme="minorHAnsi"/>
                  <w:sz w:val="18"/>
                  <w:szCs w:val="18"/>
                </w:rPr>
                <w:t>31</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0.</w:t>
            </w:r>
            <w:ins w:id="242" w:author="CariVS" w:date="2013-02-08T13:31:00Z">
              <w:r w:rsidR="00543A97" w:rsidRPr="00FB15FA">
                <w:rPr>
                  <w:rFonts w:cstheme="minorHAnsi"/>
                  <w:sz w:val="18"/>
                  <w:szCs w:val="18"/>
                </w:rPr>
                <w:t>3</w:t>
              </w:r>
              <w:r w:rsidR="00543A97">
                <w:rPr>
                  <w:rFonts w:cstheme="minorHAnsi"/>
                  <w:sz w:val="18"/>
                  <w:szCs w:val="18"/>
                </w:rPr>
                <w:t>46</w:t>
              </w:r>
            </w:ins>
            <w:r w:rsidRPr="00FB15FA">
              <w:rPr>
                <w:rFonts w:cstheme="minorHAnsi"/>
                <w:sz w:val="18"/>
                <w:szCs w:val="18"/>
              </w:rPr>
              <w:t>)</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43" w:author="CariVS" w:date="2013-02-08T13:41:00Z">
              <w:r w:rsidR="009E627B" w:rsidRPr="00FB15FA">
                <w:rPr>
                  <w:rFonts w:cstheme="minorHAnsi"/>
                  <w:sz w:val="18"/>
                  <w:szCs w:val="18"/>
                </w:rPr>
                <w:t>73</w:t>
              </w:r>
              <w:r w:rsidR="009E627B">
                <w:rPr>
                  <w:rFonts w:cstheme="minorHAnsi"/>
                  <w:sz w:val="18"/>
                  <w:szCs w:val="18"/>
                </w:rPr>
                <w:t>0</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(-0.82</w:t>
            </w:r>
            <w:ins w:id="244" w:author="CariVS" w:date="2013-02-08T13:41:00Z">
              <w:r w:rsidR="009E627B">
                <w:rPr>
                  <w:rFonts w:cstheme="minorHAnsi"/>
                  <w:sz w:val="18"/>
                  <w:szCs w:val="18"/>
                </w:rPr>
                <w:t>3</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-0.63</w:t>
            </w:r>
            <w:ins w:id="245" w:author="CariVS" w:date="2013-02-08T13:41:00Z">
              <w:r w:rsidR="009E627B">
                <w:rPr>
                  <w:rFonts w:cstheme="minorHAnsi"/>
                  <w:sz w:val="18"/>
                  <w:szCs w:val="18"/>
                </w:rPr>
                <w:t>3</w:t>
              </w:r>
            </w:ins>
            <w:r w:rsidRPr="00FB15FA">
              <w:rPr>
                <w:rFonts w:cstheme="minorHAnsi"/>
                <w:sz w:val="18"/>
                <w:szCs w:val="18"/>
              </w:rPr>
              <w:t>)</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46" w:author="CariVS" w:date="2013-02-08T13:46:00Z">
              <w:r w:rsidR="009E627B" w:rsidRPr="00FB15FA">
                <w:rPr>
                  <w:rFonts w:cstheme="minorHAnsi"/>
                  <w:sz w:val="18"/>
                  <w:szCs w:val="18"/>
                </w:rPr>
                <w:t>66</w:t>
              </w:r>
              <w:r w:rsidR="009E627B">
                <w:rPr>
                  <w:rFonts w:cstheme="minorHAnsi"/>
                  <w:sz w:val="18"/>
                  <w:szCs w:val="18"/>
                </w:rPr>
                <w:t>4</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 xml:space="preserve">(-0.755 </w:t>
            </w:r>
            <w:r w:rsidR="00820508">
              <w:rPr>
                <w:rFonts w:cstheme="minorHAnsi"/>
                <w:sz w:val="18"/>
                <w:szCs w:val="18"/>
              </w:rPr>
              <w:t>;</w:t>
            </w:r>
            <w:r w:rsidRPr="00FB15FA">
              <w:rPr>
                <w:rFonts w:cstheme="minorHAnsi"/>
                <w:sz w:val="18"/>
                <w:szCs w:val="18"/>
              </w:rPr>
              <w:t xml:space="preserve"> -0.</w:t>
            </w:r>
            <w:ins w:id="247" w:author="CariVS" w:date="2013-02-08T13:47:00Z">
              <w:r w:rsidR="009E627B" w:rsidRPr="00FB15FA">
                <w:rPr>
                  <w:rFonts w:cstheme="minorHAnsi"/>
                  <w:sz w:val="18"/>
                  <w:szCs w:val="18"/>
                </w:rPr>
                <w:t>5</w:t>
              </w:r>
              <w:r w:rsidR="009E627B">
                <w:rPr>
                  <w:rFonts w:cstheme="minorHAnsi"/>
                  <w:sz w:val="18"/>
                  <w:szCs w:val="18"/>
                </w:rPr>
                <w:t>73</w:t>
              </w:r>
            </w:ins>
            <w:r w:rsidRPr="00FB15FA">
              <w:rPr>
                <w:rFonts w:cstheme="minorHAnsi"/>
                <w:sz w:val="18"/>
                <w:szCs w:val="18"/>
              </w:rPr>
              <w:t>)</w:t>
            </w:r>
          </w:p>
        </w:tc>
      </w:tr>
      <w:tr w:rsidR="00123615" w:rsidRPr="0067176F"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r w:rsidRPr="00FB15FA">
              <w:rPr>
                <w:rFonts w:cstheme="minorHAnsi"/>
                <w:b/>
                <w:color w:val="000000" w:themeColor="text1"/>
                <w:sz w:val="18"/>
                <w:szCs w:val="18"/>
              </w:rPr>
              <w:t>VL slope in 1</w:t>
            </w:r>
            <w:r w:rsidRPr="00FB15FA">
              <w:rPr>
                <w:rFonts w:cstheme="minorHAnsi"/>
                <w:b/>
                <w:color w:val="000000" w:themeColor="text1"/>
                <w:sz w:val="18"/>
                <w:szCs w:val="18"/>
                <w:vertAlign w:val="superscript"/>
              </w:rPr>
              <w:t>st</w:t>
            </w:r>
            <w:r w:rsidRPr="00FB15FA">
              <w:rPr>
                <w:rFonts w:cstheme="minorHAnsi"/>
                <w:b/>
                <w:color w:val="000000" w:themeColor="text1"/>
                <w:sz w:val="18"/>
                <w:szCs w:val="18"/>
              </w:rPr>
              <w:t xml:space="preserve"> 12 months</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123615" w:rsidP="00123615">
            <w:pPr>
              <w:jc w:val="center"/>
              <w:rPr>
                <w:rFonts w:cstheme="minorHAnsi"/>
                <w:sz w:val="18"/>
                <w:szCs w:val="18"/>
              </w:rPr>
            </w:pPr>
            <w:r w:rsidRPr="0067176F">
              <w:rPr>
                <w:rFonts w:cstheme="minorHAnsi"/>
                <w:sz w:val="18"/>
                <w:szCs w:val="18"/>
              </w:rPr>
              <w:t>-0.</w:t>
            </w:r>
            <w:ins w:id="248" w:author="CariVS" w:date="2013-02-08T12:46:00Z">
              <w:r w:rsidR="0067176F" w:rsidRPr="0067176F">
                <w:rPr>
                  <w:rFonts w:cstheme="minorHAnsi"/>
                  <w:sz w:val="18"/>
                  <w:szCs w:val="18"/>
                </w:rPr>
                <w:t>316</w:t>
              </w:r>
            </w:ins>
            <w:ins w:id="249" w:author="CariVS" w:date="2013-02-08T09:52:00Z">
              <w:r w:rsidR="00820508" w:rsidRPr="0067176F">
                <w:rPr>
                  <w:rFonts w:cstheme="minorHAnsi"/>
                  <w:sz w:val="18"/>
                  <w:szCs w:val="18"/>
                </w:rPr>
                <w:t xml:space="preserve">   </w:t>
              </w:r>
            </w:ins>
          </w:p>
          <w:p w:rsidR="00123615" w:rsidRPr="0067176F" w:rsidRDefault="00123615" w:rsidP="0067176F">
            <w:pPr>
              <w:jc w:val="center"/>
              <w:rPr>
                <w:rFonts w:cstheme="minorHAnsi"/>
                <w:color w:val="000000" w:themeColor="text1"/>
                <w:sz w:val="18"/>
                <w:szCs w:val="18"/>
              </w:rPr>
            </w:pPr>
            <w:r w:rsidRPr="0067176F">
              <w:rPr>
                <w:rFonts w:cstheme="minorHAnsi"/>
                <w:sz w:val="18"/>
                <w:szCs w:val="18"/>
              </w:rPr>
              <w:t>(-</w:t>
            </w:r>
            <w:ins w:id="250" w:author="CariVS" w:date="2013-02-08T12:46:00Z">
              <w:r w:rsidR="0067176F" w:rsidRPr="0067176F">
                <w:rPr>
                  <w:rFonts w:cstheme="minorHAnsi"/>
                  <w:sz w:val="18"/>
                  <w:szCs w:val="18"/>
                </w:rPr>
                <w:t>0.</w:t>
              </w:r>
              <w:r w:rsidR="0067176F">
                <w:rPr>
                  <w:rFonts w:cstheme="minorHAnsi"/>
                  <w:sz w:val="18"/>
                  <w:szCs w:val="18"/>
                  <w:lang w:val="nl-NL"/>
                </w:rPr>
                <w:t>559</w:t>
              </w:r>
            </w:ins>
            <w:r w:rsidR="00820508" w:rsidRPr="0067176F">
              <w:rPr>
                <w:rFonts w:cstheme="minorHAnsi"/>
                <w:sz w:val="18"/>
                <w:szCs w:val="18"/>
              </w:rPr>
              <w:t>;</w:t>
            </w:r>
            <w:r w:rsidRPr="0067176F">
              <w:rPr>
                <w:rFonts w:cstheme="minorHAnsi"/>
                <w:sz w:val="18"/>
                <w:szCs w:val="18"/>
              </w:rPr>
              <w:t xml:space="preserve"> -0.</w:t>
            </w:r>
            <w:ins w:id="251" w:author="CariVS" w:date="2013-02-08T12:46:00Z">
              <w:r w:rsidR="0067176F">
                <w:rPr>
                  <w:rFonts w:cstheme="minorHAnsi"/>
                  <w:sz w:val="18"/>
                  <w:szCs w:val="18"/>
                </w:rPr>
                <w:t>072</w:t>
              </w:r>
            </w:ins>
            <w:r w:rsidRPr="0067176F">
              <w:rPr>
                <w:rFonts w:cstheme="minorHAnsi"/>
                <w:sz w:val="18"/>
                <w:szCs w:val="18"/>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B51A7D" w:rsidP="00123615">
            <w:pPr>
              <w:jc w:val="center"/>
              <w:rPr>
                <w:rFonts w:cstheme="minorHAnsi"/>
                <w:color w:val="000000" w:themeColor="text1"/>
                <w:sz w:val="18"/>
                <w:szCs w:val="18"/>
              </w:rPr>
            </w:pPr>
            <w:ins w:id="252" w:author="CariVS" w:date="2013-02-08T10:29:00Z">
              <w:r w:rsidRPr="0067176F">
                <w:rPr>
                  <w:rFonts w:cstheme="minorHAnsi"/>
                  <w:color w:val="000000" w:themeColor="text1"/>
                  <w:sz w:val="18"/>
                  <w:szCs w:val="18"/>
                </w:rPr>
                <w:t>NA</w:t>
              </w:r>
            </w:ins>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123615" w:rsidP="00123615">
            <w:pPr>
              <w:jc w:val="center"/>
              <w:rPr>
                <w:rFonts w:cstheme="minorHAnsi"/>
                <w:sz w:val="18"/>
                <w:szCs w:val="18"/>
              </w:rPr>
            </w:pPr>
            <w:r w:rsidRPr="0067176F">
              <w:rPr>
                <w:rFonts w:cstheme="minorHAnsi"/>
                <w:sz w:val="18"/>
                <w:szCs w:val="18"/>
              </w:rPr>
              <w:t>-0.</w:t>
            </w:r>
            <w:ins w:id="253" w:author="CariVS" w:date="2013-02-08T13:18:00Z">
              <w:r w:rsidR="00B922F0" w:rsidRPr="0067176F">
                <w:rPr>
                  <w:rFonts w:cstheme="minorHAnsi"/>
                  <w:sz w:val="18"/>
                  <w:szCs w:val="18"/>
                </w:rPr>
                <w:t>34</w:t>
              </w:r>
              <w:r w:rsidR="00B922F0">
                <w:rPr>
                  <w:rFonts w:cstheme="minorHAnsi"/>
                  <w:sz w:val="18"/>
                  <w:szCs w:val="18"/>
                </w:rPr>
                <w:t>0</w:t>
              </w:r>
            </w:ins>
          </w:p>
          <w:p w:rsidR="00123615" w:rsidRPr="0067176F" w:rsidRDefault="00123615" w:rsidP="00B922F0">
            <w:pPr>
              <w:jc w:val="center"/>
              <w:rPr>
                <w:rFonts w:cstheme="minorHAnsi"/>
                <w:color w:val="000000" w:themeColor="text1"/>
                <w:sz w:val="18"/>
                <w:szCs w:val="18"/>
              </w:rPr>
            </w:pPr>
            <w:r w:rsidRPr="0067176F">
              <w:rPr>
                <w:rFonts w:cstheme="minorHAnsi"/>
                <w:sz w:val="18"/>
                <w:szCs w:val="18"/>
              </w:rPr>
              <w:t>(-0.</w:t>
            </w:r>
            <w:ins w:id="254" w:author="CariVS" w:date="2013-02-08T13:19:00Z">
              <w:r w:rsidR="00B922F0" w:rsidRPr="0067176F">
                <w:rPr>
                  <w:rFonts w:cstheme="minorHAnsi"/>
                  <w:sz w:val="18"/>
                  <w:szCs w:val="18"/>
                </w:rPr>
                <w:t>80</w:t>
              </w:r>
              <w:r w:rsidR="00B922F0">
                <w:rPr>
                  <w:rFonts w:cstheme="minorHAnsi"/>
                  <w:sz w:val="18"/>
                  <w:szCs w:val="18"/>
                </w:rPr>
                <w:t>4</w:t>
              </w:r>
              <w:r w:rsidR="00B922F0" w:rsidRPr="0067176F">
                <w:rPr>
                  <w:rFonts w:cstheme="minorHAnsi"/>
                  <w:sz w:val="18"/>
                  <w:szCs w:val="18"/>
                </w:rPr>
                <w:t xml:space="preserve"> </w:t>
              </w:r>
            </w:ins>
            <w:r w:rsidR="00820508" w:rsidRPr="0067176F">
              <w:rPr>
                <w:rFonts w:cstheme="minorHAnsi"/>
                <w:sz w:val="18"/>
                <w:szCs w:val="18"/>
              </w:rPr>
              <w:t>;</w:t>
            </w:r>
            <w:r w:rsidRPr="0067176F">
              <w:rPr>
                <w:rFonts w:cstheme="minorHAnsi"/>
                <w:sz w:val="18"/>
                <w:szCs w:val="18"/>
              </w:rPr>
              <w:t xml:space="preserve">  0.</w:t>
            </w:r>
            <w:ins w:id="255" w:author="CariVS" w:date="2013-02-08T13:19:00Z">
              <w:r w:rsidR="00B922F0" w:rsidRPr="0067176F">
                <w:rPr>
                  <w:rFonts w:cstheme="minorHAnsi"/>
                  <w:sz w:val="18"/>
                  <w:szCs w:val="18"/>
                </w:rPr>
                <w:t>1</w:t>
              </w:r>
              <w:r w:rsidR="00B922F0">
                <w:rPr>
                  <w:rFonts w:cstheme="minorHAnsi"/>
                  <w:sz w:val="18"/>
                  <w:szCs w:val="18"/>
                </w:rPr>
                <w:t>25</w:t>
              </w:r>
            </w:ins>
            <w:r w:rsidRPr="0067176F">
              <w:rPr>
                <w:rFonts w:cstheme="minorHAnsi"/>
                <w:sz w:val="18"/>
                <w:szCs w:val="18"/>
              </w:rPr>
              <w:t>)</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B51A7D" w:rsidP="00123615">
            <w:pPr>
              <w:jc w:val="center"/>
              <w:rPr>
                <w:rFonts w:cstheme="minorHAnsi"/>
                <w:color w:val="000000" w:themeColor="text1"/>
                <w:sz w:val="18"/>
                <w:szCs w:val="18"/>
              </w:rPr>
            </w:pPr>
            <w:ins w:id="256" w:author="CariVS" w:date="2013-02-08T10:29:00Z">
              <w:r w:rsidRPr="0067176F">
                <w:rPr>
                  <w:rFonts w:cstheme="minorHAnsi"/>
                  <w:color w:val="000000" w:themeColor="text1"/>
                  <w:sz w:val="18"/>
                  <w:szCs w:val="18"/>
                </w:rPr>
                <w:t>NA</w:t>
              </w:r>
            </w:ins>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123615" w:rsidP="00123615">
            <w:pPr>
              <w:jc w:val="center"/>
              <w:rPr>
                <w:rFonts w:cstheme="minorHAnsi"/>
                <w:sz w:val="18"/>
                <w:szCs w:val="18"/>
              </w:rPr>
            </w:pPr>
            <w:r w:rsidRPr="0067176F">
              <w:rPr>
                <w:rFonts w:cstheme="minorHAnsi"/>
                <w:sz w:val="18"/>
                <w:szCs w:val="18"/>
              </w:rPr>
              <w:t>-0.</w:t>
            </w:r>
            <w:ins w:id="257" w:author="CariVS" w:date="2013-02-08T13:41:00Z">
              <w:r w:rsidR="009E627B">
                <w:rPr>
                  <w:rFonts w:cstheme="minorHAnsi"/>
                  <w:sz w:val="18"/>
                  <w:szCs w:val="18"/>
                </w:rPr>
                <w:t>501</w:t>
              </w:r>
            </w:ins>
            <w:r w:rsidRPr="0067176F">
              <w:rPr>
                <w:rFonts w:cstheme="minorHAnsi"/>
                <w:sz w:val="18"/>
                <w:szCs w:val="18"/>
              </w:rPr>
              <w:t xml:space="preserve">   </w:t>
            </w:r>
          </w:p>
          <w:p w:rsidR="00123615" w:rsidRPr="0067176F" w:rsidRDefault="00123615" w:rsidP="00123615">
            <w:pPr>
              <w:jc w:val="center"/>
              <w:rPr>
                <w:rFonts w:cstheme="minorHAnsi"/>
                <w:color w:val="000000" w:themeColor="text1"/>
                <w:sz w:val="18"/>
                <w:szCs w:val="18"/>
              </w:rPr>
            </w:pPr>
            <w:r w:rsidRPr="0067176F">
              <w:rPr>
                <w:rFonts w:cstheme="minorHAnsi"/>
                <w:color w:val="000000" w:themeColor="text1"/>
                <w:sz w:val="18"/>
                <w:szCs w:val="18"/>
              </w:rPr>
              <w:t>(</w:t>
            </w:r>
            <w:r w:rsidRPr="0067176F">
              <w:rPr>
                <w:rFonts w:cstheme="minorHAnsi"/>
                <w:sz w:val="18"/>
                <w:szCs w:val="18"/>
              </w:rPr>
              <w:t>-0.8</w:t>
            </w:r>
            <w:ins w:id="258" w:author="CariVS" w:date="2013-02-08T13:42:00Z">
              <w:r w:rsidR="009E627B">
                <w:rPr>
                  <w:rFonts w:cstheme="minorHAnsi"/>
                  <w:sz w:val="18"/>
                  <w:szCs w:val="18"/>
                </w:rPr>
                <w:t>96</w:t>
              </w:r>
            </w:ins>
            <w:r w:rsidRPr="0067176F">
              <w:rPr>
                <w:rFonts w:cstheme="minorHAnsi"/>
                <w:sz w:val="18"/>
                <w:szCs w:val="18"/>
              </w:rPr>
              <w:t xml:space="preserve"> </w:t>
            </w:r>
            <w:r w:rsidR="00820508" w:rsidRPr="0067176F">
              <w:rPr>
                <w:rFonts w:cstheme="minorHAnsi"/>
                <w:sz w:val="18"/>
                <w:szCs w:val="18"/>
              </w:rPr>
              <w:t>;</w:t>
            </w:r>
            <w:r w:rsidRPr="0067176F">
              <w:rPr>
                <w:rFonts w:cstheme="minorHAnsi"/>
                <w:sz w:val="18"/>
                <w:szCs w:val="18"/>
              </w:rPr>
              <w:t xml:space="preserve"> -0.10</w:t>
            </w:r>
            <w:ins w:id="259" w:author="CariVS" w:date="2013-02-08T13:42:00Z">
              <w:r w:rsidR="009E627B">
                <w:rPr>
                  <w:rFonts w:cstheme="minorHAnsi"/>
                  <w:sz w:val="18"/>
                  <w:szCs w:val="18"/>
                </w:rPr>
                <w:t>7</w:t>
              </w:r>
            </w:ins>
            <w:r w:rsidRPr="0067176F">
              <w:rPr>
                <w:rFonts w:cstheme="minorHAnsi"/>
                <w:sz w:val="18"/>
                <w:szCs w:val="18"/>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B51A7D" w:rsidP="00123615">
            <w:pPr>
              <w:jc w:val="center"/>
              <w:rPr>
                <w:rFonts w:cstheme="minorHAnsi"/>
                <w:color w:val="000000" w:themeColor="text1"/>
                <w:sz w:val="18"/>
                <w:szCs w:val="18"/>
              </w:rPr>
            </w:pPr>
            <w:ins w:id="260" w:author="CariVS" w:date="2013-02-08T10:29:00Z">
              <w:r w:rsidRPr="0067176F">
                <w:rPr>
                  <w:rFonts w:cstheme="minorHAnsi"/>
                  <w:color w:val="000000" w:themeColor="text1"/>
                  <w:sz w:val="18"/>
                  <w:szCs w:val="18"/>
                </w:rPr>
                <w:t>NA</w:t>
              </w:r>
            </w:ins>
          </w:p>
        </w:tc>
      </w:tr>
      <w:tr w:rsidR="00123615" w:rsidRPr="00FB15FA"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67176F" w:rsidRDefault="00123615" w:rsidP="00123615">
            <w:pPr>
              <w:rPr>
                <w:rFonts w:cstheme="minorHAnsi"/>
                <w:b/>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67176F" w:rsidRDefault="00123615" w:rsidP="003B0FDA">
            <w:pPr>
              <w:rPr>
                <w:rFonts w:cstheme="minorHAnsi"/>
                <w:b/>
                <w:color w:val="000000" w:themeColor="text1"/>
                <w:sz w:val="18"/>
                <w:szCs w:val="18"/>
              </w:rPr>
            </w:pPr>
            <w:r w:rsidRPr="0067176F">
              <w:rPr>
                <w:rFonts w:cstheme="minorHAnsi"/>
                <w:b/>
                <w:color w:val="000000" w:themeColor="text1"/>
                <w:sz w:val="18"/>
                <w:szCs w:val="18"/>
              </w:rPr>
              <w:t xml:space="preserve">total viral burden </w:t>
            </w:r>
            <w:del w:id="261" w:author="CariVS" w:date="2013-02-08T12:01:00Z">
              <w:r w:rsidRPr="0067176F" w:rsidDel="003B0FDA">
                <w:rPr>
                  <w:rFonts w:cstheme="minorHAnsi"/>
                  <w:b/>
                  <w:color w:val="000000" w:themeColor="text1"/>
                  <w:sz w:val="18"/>
                  <w:szCs w:val="18"/>
                </w:rPr>
                <w:delText>from 6 months on</w:delText>
              </w:r>
            </w:del>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67176F" w:rsidRDefault="00B51A7D" w:rsidP="00123615">
            <w:pPr>
              <w:jc w:val="center"/>
              <w:rPr>
                <w:rFonts w:cstheme="minorHAnsi"/>
                <w:color w:val="000000" w:themeColor="text1"/>
                <w:sz w:val="18"/>
                <w:szCs w:val="18"/>
              </w:rPr>
            </w:pPr>
            <w:ins w:id="262" w:author="CariVS" w:date="2013-02-08T10:29:00Z">
              <w:r w:rsidRPr="0067176F">
                <w:rPr>
                  <w:rFonts w:cstheme="minorHAnsi"/>
                  <w:color w:val="000000" w:themeColor="text1"/>
                  <w:sz w:val="18"/>
                  <w:szCs w:val="18"/>
                </w:rPr>
                <w:t>NA</w:t>
              </w:r>
            </w:ins>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67176F" w:rsidRDefault="00123615" w:rsidP="00123615">
            <w:pPr>
              <w:jc w:val="center"/>
              <w:rPr>
                <w:rFonts w:cstheme="minorHAnsi"/>
                <w:sz w:val="18"/>
                <w:szCs w:val="18"/>
              </w:rPr>
            </w:pPr>
            <w:r w:rsidRPr="0067176F">
              <w:rPr>
                <w:rFonts w:cstheme="minorHAnsi"/>
                <w:sz w:val="18"/>
                <w:szCs w:val="18"/>
              </w:rPr>
              <w:t>-0.</w:t>
            </w:r>
            <w:ins w:id="263" w:author="CariVS" w:date="2013-02-08T12:52:00Z">
              <w:r w:rsidR="0067176F">
                <w:rPr>
                  <w:rFonts w:cstheme="minorHAnsi"/>
                  <w:sz w:val="18"/>
                  <w:szCs w:val="18"/>
                </w:rPr>
                <w:t>142</w:t>
              </w:r>
            </w:ins>
            <w:ins w:id="264" w:author="CariVS" w:date="2013-02-08T11:43:00Z">
              <w:r w:rsidR="0071069A" w:rsidRPr="0067176F">
                <w:rPr>
                  <w:rFonts w:cstheme="minorHAnsi"/>
                  <w:sz w:val="18"/>
                  <w:szCs w:val="18"/>
                </w:rPr>
                <w:t xml:space="preserve">   </w:t>
              </w:r>
            </w:ins>
          </w:p>
          <w:p w:rsidR="00123615" w:rsidRPr="00FB15FA" w:rsidRDefault="00123615" w:rsidP="004A7DEA">
            <w:pPr>
              <w:jc w:val="center"/>
              <w:rPr>
                <w:rFonts w:cstheme="minorHAnsi"/>
                <w:color w:val="000000" w:themeColor="text1"/>
                <w:sz w:val="18"/>
                <w:szCs w:val="18"/>
              </w:rPr>
            </w:pPr>
            <w:r w:rsidRPr="0067176F">
              <w:rPr>
                <w:rFonts w:cstheme="minorHAnsi"/>
                <w:sz w:val="18"/>
                <w:szCs w:val="18"/>
              </w:rPr>
              <w:t>(-0.</w:t>
            </w:r>
            <w:ins w:id="265" w:author="CariVS" w:date="2013-02-08T12:53:00Z">
              <w:r w:rsidR="004A7DEA">
                <w:rPr>
                  <w:rFonts w:cstheme="minorHAnsi"/>
                  <w:sz w:val="18"/>
                  <w:szCs w:val="18"/>
                </w:rPr>
                <w:t>239</w:t>
              </w:r>
              <w:r w:rsidR="004A7DEA" w:rsidRPr="0067176F">
                <w:rPr>
                  <w:rFonts w:cstheme="minorHAnsi"/>
                  <w:sz w:val="18"/>
                  <w:szCs w:val="18"/>
                </w:rPr>
                <w:t xml:space="preserve"> </w:t>
              </w:r>
            </w:ins>
            <w:r w:rsidR="00820508" w:rsidRPr="0067176F">
              <w:rPr>
                <w:rFonts w:cstheme="minorHAnsi"/>
                <w:sz w:val="18"/>
                <w:szCs w:val="18"/>
              </w:rPr>
              <w:t>;</w:t>
            </w:r>
            <w:r w:rsidRPr="0067176F">
              <w:rPr>
                <w:rFonts w:cstheme="minorHAnsi"/>
                <w:sz w:val="18"/>
                <w:szCs w:val="18"/>
              </w:rPr>
              <w:t xml:space="preserve"> -0.</w:t>
            </w:r>
            <w:ins w:id="266" w:author="CariVS" w:date="2013-02-08T12:53:00Z">
              <w:r w:rsidR="004A7DEA">
                <w:rPr>
                  <w:rFonts w:cstheme="minorHAnsi"/>
                  <w:sz w:val="18"/>
                  <w:szCs w:val="18"/>
                </w:rPr>
                <w:t>044</w:t>
              </w:r>
            </w:ins>
            <w:r w:rsidRPr="00FB15FA">
              <w:rPr>
                <w:rFonts w:cstheme="minorHAnsi"/>
                <w:sz w:val="18"/>
                <w:szCs w:val="18"/>
              </w:rPr>
              <w:t>)</w:t>
            </w: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B51A7D" w:rsidP="00123615">
            <w:pPr>
              <w:jc w:val="center"/>
              <w:rPr>
                <w:rFonts w:cstheme="minorHAnsi"/>
                <w:color w:val="000000" w:themeColor="text1"/>
                <w:sz w:val="18"/>
                <w:szCs w:val="18"/>
              </w:rPr>
            </w:pPr>
            <w:ins w:id="267" w:author="CariVS" w:date="2013-02-08T10:29:00Z">
              <w:r>
                <w:rPr>
                  <w:rFonts w:cstheme="minorHAnsi"/>
                  <w:color w:val="000000" w:themeColor="text1"/>
                  <w:sz w:val="18"/>
                  <w:szCs w:val="18"/>
                </w:rPr>
                <w:t>NA</w:t>
              </w:r>
            </w:ins>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w:t>
            </w:r>
            <w:ins w:id="268" w:author="CariVS" w:date="2013-02-08T13:32:00Z">
              <w:r w:rsidR="00543A97">
                <w:rPr>
                  <w:rFonts w:cstheme="minorHAnsi"/>
                  <w:sz w:val="18"/>
                  <w:szCs w:val="18"/>
                </w:rPr>
                <w:t>0.294</w:t>
              </w:r>
            </w:ins>
            <w:r w:rsidRPr="00FB15FA">
              <w:rPr>
                <w:rFonts w:cstheme="minorHAnsi"/>
                <w:sz w:val="18"/>
                <w:szCs w:val="18"/>
              </w:rPr>
              <w:t xml:space="preserve">   </w:t>
            </w:r>
          </w:p>
          <w:p w:rsidR="00123615" w:rsidRPr="00FB15FA" w:rsidRDefault="00123615" w:rsidP="00543A97">
            <w:pPr>
              <w:jc w:val="center"/>
              <w:rPr>
                <w:rFonts w:cstheme="minorHAnsi"/>
                <w:color w:val="000000" w:themeColor="text1"/>
                <w:sz w:val="18"/>
                <w:szCs w:val="18"/>
              </w:rPr>
            </w:pPr>
            <w:r w:rsidRPr="00FB15FA">
              <w:rPr>
                <w:rFonts w:cstheme="minorHAnsi"/>
                <w:sz w:val="18"/>
                <w:szCs w:val="18"/>
              </w:rPr>
              <w:t>(</w:t>
            </w:r>
            <w:ins w:id="269" w:author="CariVS" w:date="2013-02-08T13:32:00Z">
              <w:r w:rsidR="00543A97">
                <w:rPr>
                  <w:rFonts w:cstheme="minorHAnsi"/>
                  <w:sz w:val="18"/>
                  <w:szCs w:val="18"/>
                </w:rPr>
                <w:t>-0.475</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-0.</w:t>
            </w:r>
            <w:ins w:id="270" w:author="CariVS" w:date="2013-02-08T13:33:00Z">
              <w:r w:rsidR="00543A97">
                <w:rPr>
                  <w:rFonts w:cstheme="minorHAnsi"/>
                  <w:sz w:val="18"/>
                  <w:szCs w:val="18"/>
                </w:rPr>
                <w:t>114</w:t>
              </w:r>
            </w:ins>
            <w:r w:rsidRPr="00FB15FA">
              <w:rPr>
                <w:rFonts w:cstheme="minorHAnsi"/>
                <w:sz w:val="18"/>
                <w:szCs w:val="18"/>
              </w:rPr>
              <w:t>)</w:t>
            </w:r>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B51A7D" w:rsidP="00123615">
            <w:pPr>
              <w:jc w:val="center"/>
              <w:rPr>
                <w:rFonts w:cstheme="minorHAnsi"/>
                <w:color w:val="000000" w:themeColor="text1"/>
                <w:sz w:val="18"/>
                <w:szCs w:val="18"/>
              </w:rPr>
            </w:pPr>
            <w:ins w:id="271" w:author="CariVS" w:date="2013-02-08T10:29:00Z">
              <w:r>
                <w:rPr>
                  <w:rFonts w:cstheme="minorHAnsi"/>
                  <w:color w:val="000000" w:themeColor="text1"/>
                  <w:sz w:val="18"/>
                  <w:szCs w:val="18"/>
                </w:rPr>
                <w:t>NA</w:t>
              </w:r>
            </w:ins>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-0.</w:t>
            </w:r>
            <w:ins w:id="272" w:author="CariVS" w:date="2013-02-08T13:47:00Z">
              <w:r w:rsidR="009E627B">
                <w:rPr>
                  <w:rFonts w:cstheme="minorHAnsi"/>
                  <w:sz w:val="18"/>
                  <w:szCs w:val="18"/>
                </w:rPr>
                <w:t>593</w:t>
              </w:r>
              <w:r w:rsidR="009E627B" w:rsidRPr="00FB15FA">
                <w:rPr>
                  <w:rFonts w:cstheme="minorHAnsi"/>
                  <w:sz w:val="18"/>
                  <w:szCs w:val="18"/>
                </w:rPr>
                <w:t xml:space="preserve">   </w:t>
              </w:r>
            </w:ins>
          </w:p>
          <w:p w:rsidR="00123615" w:rsidRPr="00543A97" w:rsidRDefault="00123615" w:rsidP="009E627B">
            <w:pPr>
              <w:jc w:val="center"/>
              <w:rPr>
                <w:rFonts w:cstheme="minorHAnsi"/>
                <w:sz w:val="18"/>
                <w:szCs w:val="18"/>
                <w:lang w:val="nl-NL"/>
              </w:rPr>
            </w:pPr>
            <w:r w:rsidRPr="00FB15FA">
              <w:rPr>
                <w:rFonts w:cstheme="minorHAnsi"/>
                <w:sz w:val="18"/>
                <w:szCs w:val="18"/>
              </w:rPr>
              <w:t>(-</w:t>
            </w:r>
            <w:ins w:id="273" w:author="CariVS" w:date="2013-02-08T13:47:00Z">
              <w:r w:rsidR="009E627B">
                <w:rPr>
                  <w:rFonts w:cstheme="minorHAnsi"/>
                  <w:sz w:val="18"/>
                  <w:szCs w:val="18"/>
                </w:rPr>
                <w:t>0.716</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-0.</w:t>
            </w:r>
            <w:ins w:id="274" w:author="CariVS" w:date="2013-02-08T13:47:00Z">
              <w:r w:rsidR="009E627B" w:rsidRPr="00FB15FA">
                <w:rPr>
                  <w:rFonts w:cstheme="minorHAnsi"/>
                  <w:sz w:val="18"/>
                  <w:szCs w:val="18"/>
                </w:rPr>
                <w:t>4</w:t>
              </w:r>
              <w:r w:rsidR="009E627B">
                <w:rPr>
                  <w:rFonts w:cstheme="minorHAnsi"/>
                  <w:sz w:val="18"/>
                  <w:szCs w:val="18"/>
                </w:rPr>
                <w:t>69</w:t>
              </w:r>
            </w:ins>
            <w:r w:rsidRPr="00FB15FA">
              <w:rPr>
                <w:rFonts w:cstheme="minorHAnsi"/>
                <w:sz w:val="18"/>
                <w:szCs w:val="18"/>
              </w:rPr>
              <w:t>)</w:t>
            </w:r>
          </w:p>
        </w:tc>
      </w:tr>
      <w:tr w:rsidR="00123615" w:rsidRPr="00FB15FA"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roofErr w:type="spellStart"/>
            <w:r w:rsidRPr="00FB15FA">
              <w:rPr>
                <w:rFonts w:cstheme="minorHAnsi"/>
                <w:b/>
                <w:color w:val="000000" w:themeColor="text1"/>
                <w:sz w:val="18"/>
                <w:szCs w:val="18"/>
              </w:rPr>
              <w:t>VL_suppressed</w:t>
            </w:r>
            <w:proofErr w:type="spellEnd"/>
            <w:r w:rsidRPr="00FB15FA">
              <w:rPr>
                <w:rFonts w:cstheme="minorHAnsi"/>
                <w:b/>
                <w:color w:val="000000" w:themeColor="text1"/>
                <w:sz w:val="18"/>
                <w:szCs w:val="18"/>
              </w:rPr>
              <w:t xml:space="preserve"> at 6 months</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67176F" w:rsidP="00123615">
            <w:pPr>
              <w:jc w:val="center"/>
              <w:rPr>
                <w:rFonts w:cstheme="minorHAnsi"/>
                <w:sz w:val="18"/>
                <w:szCs w:val="18"/>
              </w:rPr>
            </w:pPr>
            <w:ins w:id="275" w:author="CariVS" w:date="2013-02-08T12:46:00Z">
              <w:r>
                <w:rPr>
                  <w:rFonts w:cstheme="minorHAnsi"/>
                  <w:sz w:val="18"/>
                  <w:szCs w:val="18"/>
                </w:rPr>
                <w:t>2.435</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w:t>
            </w:r>
            <w:ins w:id="276" w:author="CariVS" w:date="2013-02-08T12:47:00Z">
              <w:r w:rsidR="0067176F">
                <w:rPr>
                  <w:rFonts w:cstheme="minorHAnsi"/>
                  <w:sz w:val="18"/>
                  <w:szCs w:val="18"/>
                </w:rPr>
                <w:t>0.265</w:t>
              </w:r>
            </w:ins>
            <w:ins w:id="277" w:author="CariVS" w:date="2013-02-08T09:57:00Z">
              <w:r w:rsidR="00820508"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w:t>
            </w:r>
            <w:ins w:id="278" w:author="CariVS" w:date="2013-02-08T12:47:00Z">
              <w:r w:rsidR="0067176F">
                <w:rPr>
                  <w:rFonts w:cstheme="minorHAnsi"/>
                  <w:sz w:val="18"/>
                  <w:szCs w:val="18"/>
                </w:rPr>
                <w:t>4.605</w:t>
              </w:r>
            </w:ins>
            <w:r w:rsidRPr="00FB15FA">
              <w:rPr>
                <w:rFonts w:cstheme="minorHAnsi"/>
                <w:sz w:val="18"/>
                <w:szCs w:val="18"/>
              </w:rPr>
              <w:t xml:space="preserve">)  </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4A7DEA" w:rsidP="00123615">
            <w:pPr>
              <w:jc w:val="center"/>
              <w:rPr>
                <w:rFonts w:cstheme="minorHAnsi"/>
                <w:sz w:val="18"/>
                <w:szCs w:val="18"/>
              </w:rPr>
            </w:pPr>
            <w:ins w:id="279" w:author="CariVS" w:date="2013-02-08T12:53:00Z">
              <w:r>
                <w:rPr>
                  <w:rFonts w:cstheme="minorHAnsi"/>
                  <w:sz w:val="18"/>
                  <w:szCs w:val="18"/>
                </w:rPr>
                <w:t>2.686</w:t>
              </w:r>
            </w:ins>
          </w:p>
          <w:p w:rsidR="00123615" w:rsidRPr="00FB15FA" w:rsidRDefault="00123615" w:rsidP="004A7DEA">
            <w:pPr>
              <w:jc w:val="center"/>
              <w:rPr>
                <w:rFonts w:cstheme="minorHAnsi"/>
                <w:color w:val="000000" w:themeColor="text1"/>
                <w:sz w:val="18"/>
                <w:szCs w:val="18"/>
              </w:rPr>
            </w:pPr>
            <w:r w:rsidRPr="00FB15FA">
              <w:rPr>
                <w:rFonts w:cstheme="minorHAnsi"/>
                <w:sz w:val="18"/>
                <w:szCs w:val="18"/>
              </w:rPr>
              <w:t>(</w:t>
            </w:r>
            <w:ins w:id="280" w:author="CariVS" w:date="2013-02-08T12:53:00Z">
              <w:r w:rsidR="004A7DEA">
                <w:rPr>
                  <w:rFonts w:cstheme="minorHAnsi"/>
                  <w:sz w:val="18"/>
                  <w:szCs w:val="18"/>
                </w:rPr>
                <w:t>0.329</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5.</w:t>
            </w:r>
            <w:ins w:id="281" w:author="CariVS" w:date="2013-02-08T12:53:00Z">
              <w:r w:rsidR="004A7DEA">
                <w:rPr>
                  <w:rFonts w:cstheme="minorHAnsi"/>
                  <w:sz w:val="18"/>
                  <w:szCs w:val="18"/>
                </w:rPr>
                <w:t>043</w:t>
              </w:r>
            </w:ins>
            <w:r w:rsidRPr="00FB15FA">
              <w:rPr>
                <w:rFonts w:cstheme="minorHAnsi"/>
                <w:sz w:val="18"/>
                <w:szCs w:val="18"/>
              </w:rPr>
              <w:t>)</w:t>
            </w:r>
          </w:p>
        </w:tc>
        <w:tc>
          <w:tcPr>
            <w:tcW w:w="1842"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7.</w:t>
            </w:r>
            <w:ins w:id="282" w:author="CariVS" w:date="2013-02-08T13:19:00Z">
              <w:r w:rsidR="00B922F0">
                <w:rPr>
                  <w:rFonts w:cstheme="minorHAnsi"/>
                  <w:sz w:val="18"/>
                  <w:szCs w:val="18"/>
                </w:rPr>
                <w:t>409</w:t>
              </w:r>
            </w:ins>
          </w:p>
          <w:p w:rsidR="00123615" w:rsidRPr="00FB15FA" w:rsidRDefault="00123615" w:rsidP="00B922F0">
            <w:pPr>
              <w:jc w:val="center"/>
              <w:rPr>
                <w:rFonts w:cstheme="minorHAnsi"/>
                <w:color w:val="000000" w:themeColor="text1"/>
                <w:sz w:val="18"/>
                <w:szCs w:val="18"/>
              </w:rPr>
            </w:pPr>
            <w:r w:rsidRPr="00FB15FA">
              <w:rPr>
                <w:rFonts w:cstheme="minorHAnsi"/>
                <w:sz w:val="18"/>
                <w:szCs w:val="18"/>
              </w:rPr>
              <w:t>(3.</w:t>
            </w:r>
            <w:ins w:id="283" w:author="CariVS" w:date="2013-02-08T13:19:00Z">
              <w:r w:rsidR="00B922F0">
                <w:rPr>
                  <w:rFonts w:cstheme="minorHAnsi"/>
                  <w:sz w:val="18"/>
                  <w:szCs w:val="18"/>
                </w:rPr>
                <w:t>176</w:t>
              </w:r>
              <w:r w:rsidR="00B922F0"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11.</w:t>
            </w:r>
            <w:ins w:id="284" w:author="CariVS" w:date="2013-02-08T13:19:00Z">
              <w:r w:rsidR="00B922F0">
                <w:rPr>
                  <w:rFonts w:cstheme="minorHAnsi"/>
                  <w:sz w:val="18"/>
                  <w:szCs w:val="18"/>
                </w:rPr>
                <w:t>642</w:t>
              </w:r>
            </w:ins>
            <w:r w:rsidRPr="00FB15FA">
              <w:rPr>
                <w:rFonts w:cstheme="minorHAnsi"/>
                <w:sz w:val="18"/>
                <w:szCs w:val="18"/>
              </w:rPr>
              <w:t>)</w:t>
            </w:r>
          </w:p>
        </w:tc>
        <w:tc>
          <w:tcPr>
            <w:tcW w:w="1843"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543A97" w:rsidP="00123615">
            <w:pPr>
              <w:jc w:val="center"/>
              <w:rPr>
                <w:rFonts w:cstheme="minorHAnsi"/>
                <w:sz w:val="18"/>
                <w:szCs w:val="18"/>
              </w:rPr>
            </w:pPr>
            <w:ins w:id="285" w:author="CariVS" w:date="2013-02-08T13:33:00Z">
              <w:r>
                <w:rPr>
                  <w:rFonts w:cstheme="minorHAnsi"/>
                  <w:sz w:val="18"/>
                  <w:szCs w:val="18"/>
                </w:rPr>
                <w:t>7.520</w:t>
              </w:r>
            </w:ins>
            <w:r w:rsidR="00123615" w:rsidRPr="00FB15FA">
              <w:rPr>
                <w:rFonts w:cstheme="minorHAnsi"/>
                <w:sz w:val="18"/>
                <w:szCs w:val="18"/>
              </w:rPr>
              <w:t xml:space="preserve">   </w:t>
            </w:r>
          </w:p>
          <w:p w:rsidR="00123615" w:rsidRPr="00FB15FA" w:rsidRDefault="00123615" w:rsidP="00543A97">
            <w:pPr>
              <w:jc w:val="center"/>
              <w:rPr>
                <w:rFonts w:cstheme="minorHAnsi"/>
                <w:color w:val="000000" w:themeColor="text1"/>
                <w:sz w:val="18"/>
                <w:szCs w:val="18"/>
              </w:rPr>
            </w:pPr>
            <w:r w:rsidRPr="00FB15FA">
              <w:rPr>
                <w:rFonts w:cstheme="minorHAnsi"/>
                <w:sz w:val="18"/>
                <w:szCs w:val="18"/>
              </w:rPr>
              <w:t>(2.</w:t>
            </w:r>
            <w:ins w:id="286" w:author="CariVS" w:date="2013-02-08T13:34:00Z">
              <w:r w:rsidR="00543A97">
                <w:rPr>
                  <w:rFonts w:cstheme="minorHAnsi"/>
                  <w:sz w:val="18"/>
                  <w:szCs w:val="18"/>
                </w:rPr>
                <w:t>961</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287" w:author="CariVS" w:date="2013-02-08T13:34:00Z">
              <w:r w:rsidR="00543A97">
                <w:rPr>
                  <w:rFonts w:cstheme="minorHAnsi"/>
                  <w:sz w:val="18"/>
                  <w:szCs w:val="18"/>
                </w:rPr>
                <w:t>12.080</w:t>
              </w:r>
            </w:ins>
            <w:r w:rsidRPr="00FB15FA">
              <w:rPr>
                <w:rFonts w:cstheme="minorHAnsi"/>
                <w:sz w:val="18"/>
                <w:szCs w:val="18"/>
              </w:rPr>
              <w:t>)</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7.</w:t>
            </w:r>
            <w:ins w:id="288" w:author="CariVS" w:date="2013-02-08T13:42:00Z">
              <w:r w:rsidR="009E627B" w:rsidRPr="00FB15FA">
                <w:rPr>
                  <w:rFonts w:cstheme="minorHAnsi"/>
                  <w:sz w:val="18"/>
                  <w:szCs w:val="18"/>
                </w:rPr>
                <w:t>3</w:t>
              </w:r>
              <w:r w:rsidR="009E627B">
                <w:rPr>
                  <w:rFonts w:cstheme="minorHAnsi"/>
                  <w:sz w:val="18"/>
                  <w:szCs w:val="18"/>
                </w:rPr>
                <w:t>71</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(5.</w:t>
            </w:r>
            <w:ins w:id="289" w:author="CariVS" w:date="2013-02-08T13:42:00Z">
              <w:r w:rsidR="009E627B" w:rsidRPr="00FB15FA">
                <w:rPr>
                  <w:rFonts w:cstheme="minorHAnsi"/>
                  <w:sz w:val="18"/>
                  <w:szCs w:val="18"/>
                </w:rPr>
                <w:t>21</w:t>
              </w:r>
              <w:r w:rsidR="009E627B">
                <w:rPr>
                  <w:rFonts w:cstheme="minorHAnsi"/>
                  <w:sz w:val="18"/>
                  <w:szCs w:val="18"/>
                </w:rPr>
                <w:t>6</w:t>
              </w:r>
              <w:r w:rsidR="009E627B"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9.</w:t>
            </w:r>
            <w:ins w:id="290" w:author="CariVS" w:date="2013-02-08T13:42:00Z">
              <w:r w:rsidR="009E627B" w:rsidRPr="00FB15FA">
                <w:rPr>
                  <w:rFonts w:cstheme="minorHAnsi"/>
                  <w:sz w:val="18"/>
                  <w:szCs w:val="18"/>
                </w:rPr>
                <w:t>5</w:t>
              </w:r>
              <w:r w:rsidR="009E627B">
                <w:rPr>
                  <w:rFonts w:cstheme="minorHAnsi"/>
                  <w:sz w:val="18"/>
                  <w:szCs w:val="18"/>
                </w:rPr>
                <w:t>26</w:t>
              </w:r>
            </w:ins>
            <w:r w:rsidRPr="00FB15FA">
              <w:rPr>
                <w:rFonts w:cstheme="minorHAnsi"/>
                <w:sz w:val="18"/>
                <w:szCs w:val="18"/>
              </w:rPr>
              <w:t>)</w:t>
            </w:r>
          </w:p>
        </w:tc>
        <w:tc>
          <w:tcPr>
            <w:tcW w:w="1701" w:type="dxa"/>
            <w:tcBorders>
              <w:left w:val="single" w:sz="4" w:space="0" w:color="FFFFFF" w:themeColor="background1"/>
              <w:bottom w:val="single" w:sz="4" w:space="0" w:color="FFFFFF" w:themeColor="background1"/>
              <w:right w:val="single" w:sz="4" w:space="0" w:color="FFFFFF" w:themeColor="background1"/>
            </w:tcBorders>
          </w:tcPr>
          <w:p w:rsidR="00123615" w:rsidRPr="00FB15FA" w:rsidRDefault="009E627B" w:rsidP="00123615">
            <w:pPr>
              <w:jc w:val="center"/>
              <w:rPr>
                <w:rFonts w:cstheme="minorHAnsi"/>
                <w:sz w:val="18"/>
                <w:szCs w:val="18"/>
              </w:rPr>
            </w:pPr>
            <w:ins w:id="291" w:author="CariVS" w:date="2013-02-08T13:48:00Z">
              <w:r>
                <w:rPr>
                  <w:rFonts w:cstheme="minorHAnsi"/>
                  <w:sz w:val="18"/>
                  <w:szCs w:val="18"/>
                </w:rPr>
                <w:t>3.668</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( 1.</w:t>
            </w:r>
            <w:ins w:id="292" w:author="CariVS" w:date="2013-02-08T13:48:00Z">
              <w:r w:rsidR="009E627B" w:rsidRPr="00FB15FA">
                <w:rPr>
                  <w:rFonts w:cstheme="minorHAnsi"/>
                  <w:sz w:val="18"/>
                  <w:szCs w:val="18"/>
                </w:rPr>
                <w:t>8</w:t>
              </w:r>
              <w:r w:rsidR="009E627B">
                <w:rPr>
                  <w:rFonts w:cstheme="minorHAnsi"/>
                  <w:sz w:val="18"/>
                  <w:szCs w:val="18"/>
                </w:rPr>
                <w:t>2</w:t>
              </w:r>
              <w:r w:rsidR="009E627B" w:rsidRPr="00FB15FA">
                <w:rPr>
                  <w:rFonts w:cstheme="minorHAnsi"/>
                  <w:sz w:val="18"/>
                  <w:szCs w:val="18"/>
                </w:rPr>
                <w:t xml:space="preserve">8 </w:t>
              </w:r>
            </w:ins>
            <w:r w:rsidR="00820508">
              <w:rPr>
                <w:rFonts w:cstheme="minorHAnsi"/>
                <w:sz w:val="18"/>
                <w:szCs w:val="18"/>
              </w:rPr>
              <w:t>;</w:t>
            </w:r>
            <w:r w:rsidRPr="00FB15FA">
              <w:rPr>
                <w:rFonts w:cstheme="minorHAnsi"/>
                <w:sz w:val="18"/>
                <w:szCs w:val="18"/>
              </w:rPr>
              <w:t xml:space="preserve"> </w:t>
            </w:r>
            <w:ins w:id="293" w:author="CariVS" w:date="2013-02-08T13:48:00Z">
              <w:r w:rsidR="009E627B">
                <w:rPr>
                  <w:rFonts w:cstheme="minorHAnsi"/>
                  <w:sz w:val="18"/>
                  <w:szCs w:val="18"/>
                </w:rPr>
                <w:t>5.507)</w:t>
              </w:r>
            </w:ins>
          </w:p>
        </w:tc>
      </w:tr>
      <w:tr w:rsidR="00123615" w:rsidRPr="00FB15FA"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roofErr w:type="spellStart"/>
            <w:r w:rsidRPr="00FB15FA">
              <w:rPr>
                <w:rFonts w:cstheme="minorHAnsi"/>
                <w:b/>
                <w:color w:val="000000" w:themeColor="text1"/>
                <w:sz w:val="18"/>
                <w:szCs w:val="18"/>
              </w:rPr>
              <w:t>VL_suppressed</w:t>
            </w:r>
            <w:proofErr w:type="spellEnd"/>
            <w:r w:rsidRPr="00FB15FA">
              <w:rPr>
                <w:rFonts w:cstheme="minorHAnsi"/>
                <w:b/>
                <w:color w:val="000000" w:themeColor="text1"/>
                <w:sz w:val="18"/>
                <w:szCs w:val="18"/>
              </w:rPr>
              <w:t xml:space="preserve"> at 12 months</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67176F" w:rsidP="00123615">
            <w:pPr>
              <w:jc w:val="center"/>
              <w:rPr>
                <w:rFonts w:cstheme="minorHAnsi"/>
                <w:sz w:val="18"/>
                <w:szCs w:val="18"/>
              </w:rPr>
            </w:pPr>
            <w:ins w:id="294" w:author="CariVS" w:date="2013-02-08T12:47:00Z">
              <w:r>
                <w:rPr>
                  <w:rFonts w:cstheme="minorHAnsi"/>
                  <w:sz w:val="18"/>
                  <w:szCs w:val="18"/>
                </w:rPr>
                <w:t>1.929</w:t>
              </w:r>
            </w:ins>
            <w:del w:id="295" w:author="CariVS" w:date="2013-02-08T12:47:00Z">
              <w:r w:rsidR="00123615" w:rsidRPr="00FB15FA" w:rsidDel="0067176F">
                <w:rPr>
                  <w:rFonts w:cstheme="minorHAnsi"/>
                  <w:sz w:val="18"/>
                  <w:szCs w:val="18"/>
                </w:rPr>
                <w:delText xml:space="preserve"> </w:delText>
              </w:r>
            </w:del>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w:t>
            </w:r>
            <w:ins w:id="296" w:author="CariVS" w:date="2013-02-08T12:48:00Z">
              <w:r w:rsidR="0067176F">
                <w:rPr>
                  <w:rFonts w:cstheme="minorHAnsi"/>
                  <w:sz w:val="18"/>
                  <w:szCs w:val="18"/>
                </w:rPr>
                <w:t>-0.350</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297" w:author="CariVS" w:date="2013-02-08T12:48:00Z">
              <w:r w:rsidR="0067176F">
                <w:rPr>
                  <w:rFonts w:cstheme="minorHAnsi"/>
                  <w:sz w:val="18"/>
                  <w:szCs w:val="18"/>
                </w:rPr>
                <w:t>4.208</w:t>
              </w:r>
            </w:ins>
            <w:r w:rsidRPr="00FB15FA">
              <w:rPr>
                <w:rFonts w:cstheme="minorHAnsi"/>
                <w:sz w:val="18"/>
                <w:szCs w:val="18"/>
              </w:rPr>
              <w:t xml:space="preserve">)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4A7DEA" w:rsidP="00123615">
            <w:pPr>
              <w:jc w:val="center"/>
              <w:rPr>
                <w:rFonts w:cstheme="minorHAnsi"/>
                <w:sz w:val="18"/>
                <w:szCs w:val="18"/>
              </w:rPr>
            </w:pPr>
            <w:ins w:id="298" w:author="CariVS" w:date="2013-02-08T12:54:00Z">
              <w:r>
                <w:rPr>
                  <w:rFonts w:cstheme="minorHAnsi"/>
                  <w:sz w:val="18"/>
                  <w:szCs w:val="18"/>
                </w:rPr>
                <w:t>2.745</w:t>
              </w:r>
            </w:ins>
          </w:p>
          <w:p w:rsidR="00123615" w:rsidRPr="00FB15FA" w:rsidRDefault="00123615" w:rsidP="004A7DEA">
            <w:pPr>
              <w:jc w:val="center"/>
              <w:rPr>
                <w:rFonts w:cstheme="minorHAnsi"/>
                <w:color w:val="000000" w:themeColor="text1"/>
                <w:sz w:val="18"/>
                <w:szCs w:val="18"/>
              </w:rPr>
            </w:pPr>
            <w:r w:rsidRPr="00FB15FA">
              <w:rPr>
                <w:rFonts w:cstheme="minorHAnsi"/>
                <w:sz w:val="18"/>
                <w:szCs w:val="18"/>
              </w:rPr>
              <w:t>(</w:t>
            </w:r>
            <w:ins w:id="299" w:author="CariVS" w:date="2013-02-08T12:54:00Z">
              <w:r w:rsidR="004A7DEA">
                <w:rPr>
                  <w:rFonts w:cstheme="minorHAnsi"/>
                  <w:sz w:val="18"/>
                  <w:szCs w:val="18"/>
                </w:rPr>
                <w:t>0.242</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00" w:author="CariVS" w:date="2013-02-08T12:54:00Z">
              <w:r w:rsidR="004A7DEA">
                <w:rPr>
                  <w:rFonts w:cstheme="minorHAnsi"/>
                  <w:sz w:val="18"/>
                  <w:szCs w:val="18"/>
                </w:rPr>
                <w:t>5.249</w:t>
              </w:r>
            </w:ins>
            <w:r w:rsidRPr="00FB15FA">
              <w:rPr>
                <w:rFonts w:cstheme="minorHAnsi"/>
                <w:sz w:val="18"/>
                <w:szCs w:val="18"/>
              </w:rPr>
              <w:t>)</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B922F0" w:rsidP="00123615">
            <w:pPr>
              <w:jc w:val="center"/>
              <w:rPr>
                <w:rFonts w:cstheme="minorHAnsi"/>
                <w:sz w:val="18"/>
                <w:szCs w:val="18"/>
              </w:rPr>
            </w:pPr>
            <w:ins w:id="301" w:author="CariVS" w:date="2013-02-08T13:20:00Z">
              <w:r>
                <w:rPr>
                  <w:rFonts w:cstheme="minorHAnsi"/>
                  <w:sz w:val="18"/>
                  <w:szCs w:val="18"/>
                </w:rPr>
                <w:t>6.501</w:t>
              </w:r>
            </w:ins>
          </w:p>
          <w:p w:rsidR="00123615" w:rsidRPr="00FB15FA" w:rsidRDefault="00123615" w:rsidP="00B922F0">
            <w:pPr>
              <w:jc w:val="center"/>
              <w:rPr>
                <w:rFonts w:cstheme="minorHAnsi"/>
                <w:sz w:val="18"/>
                <w:szCs w:val="18"/>
              </w:rPr>
            </w:pPr>
            <w:r w:rsidRPr="00FB15FA">
              <w:rPr>
                <w:rFonts w:cstheme="minorHAnsi"/>
                <w:sz w:val="18"/>
                <w:szCs w:val="18"/>
              </w:rPr>
              <w:t>(2.</w:t>
            </w:r>
            <w:ins w:id="302" w:author="CariVS" w:date="2013-02-08T13:20:00Z">
              <w:r w:rsidR="00B922F0">
                <w:rPr>
                  <w:rFonts w:cstheme="minorHAnsi"/>
                  <w:sz w:val="18"/>
                  <w:szCs w:val="18"/>
                </w:rPr>
                <w:t>068</w:t>
              </w:r>
              <w:r w:rsidR="00B922F0"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w:t>
            </w:r>
            <w:ins w:id="303" w:author="CariVS" w:date="2013-02-08T13:20:00Z">
              <w:r w:rsidR="00B922F0">
                <w:rPr>
                  <w:rFonts w:cstheme="minorHAnsi"/>
                  <w:sz w:val="18"/>
                  <w:szCs w:val="18"/>
                </w:rPr>
                <w:t>10.934</w:t>
              </w:r>
            </w:ins>
            <w:r w:rsidRPr="00FB15FA">
              <w:rPr>
                <w:rFonts w:cstheme="minorHAnsi"/>
                <w:sz w:val="18"/>
                <w:szCs w:val="18"/>
              </w:rPr>
              <w:t>)</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543A97" w:rsidP="00123615">
            <w:pPr>
              <w:jc w:val="center"/>
              <w:rPr>
                <w:rFonts w:cstheme="minorHAnsi"/>
                <w:sz w:val="18"/>
                <w:szCs w:val="18"/>
              </w:rPr>
            </w:pPr>
            <w:ins w:id="304" w:author="CariVS" w:date="2013-02-08T13:35:00Z">
              <w:r>
                <w:rPr>
                  <w:rFonts w:cstheme="minorHAnsi"/>
                  <w:sz w:val="18"/>
                  <w:szCs w:val="18"/>
                </w:rPr>
                <w:t>7.689</w:t>
              </w:r>
            </w:ins>
            <w:r w:rsidR="00123615" w:rsidRPr="00FB15FA">
              <w:rPr>
                <w:rFonts w:cstheme="minorHAnsi"/>
                <w:sz w:val="18"/>
                <w:szCs w:val="18"/>
              </w:rPr>
              <w:t xml:space="preserve">   </w:t>
            </w:r>
          </w:p>
          <w:p w:rsidR="00123615" w:rsidRPr="00FB15FA" w:rsidRDefault="00123615" w:rsidP="00543A97">
            <w:pPr>
              <w:jc w:val="center"/>
              <w:rPr>
                <w:rFonts w:cstheme="minorHAnsi"/>
                <w:color w:val="000000" w:themeColor="text1"/>
                <w:sz w:val="18"/>
                <w:szCs w:val="18"/>
              </w:rPr>
            </w:pPr>
            <w:r w:rsidRPr="00FB15FA">
              <w:rPr>
                <w:rFonts w:cstheme="minorHAnsi"/>
                <w:sz w:val="18"/>
                <w:szCs w:val="18"/>
              </w:rPr>
              <w:t>(</w:t>
            </w:r>
            <w:ins w:id="305" w:author="CariVS" w:date="2013-02-08T13:35:00Z">
              <w:r w:rsidR="00543A97">
                <w:rPr>
                  <w:rFonts w:cstheme="minorHAnsi"/>
                  <w:sz w:val="18"/>
                  <w:szCs w:val="18"/>
                </w:rPr>
                <w:t>2.865</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06" w:author="CariVS" w:date="2013-02-08T13:36:00Z">
              <w:r w:rsidR="00543A97">
                <w:rPr>
                  <w:rFonts w:cstheme="minorHAnsi"/>
                  <w:sz w:val="18"/>
                  <w:szCs w:val="18"/>
                </w:rPr>
                <w:t>12.514</w:t>
              </w:r>
            </w:ins>
            <w:r w:rsidRPr="00FB15FA">
              <w:rPr>
                <w:rFonts w:cstheme="minorHAnsi"/>
                <w:sz w:val="18"/>
                <w:szCs w:val="18"/>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6.</w:t>
            </w:r>
            <w:ins w:id="307" w:author="CariVS" w:date="2013-02-08T13:43:00Z">
              <w:r w:rsidR="009E627B">
                <w:rPr>
                  <w:rFonts w:cstheme="minorHAnsi"/>
                  <w:sz w:val="18"/>
                  <w:szCs w:val="18"/>
                </w:rPr>
                <w:t>656</w:t>
              </w:r>
              <w:r w:rsidR="009E627B" w:rsidRPr="00FB15FA">
                <w:rPr>
                  <w:rFonts w:cstheme="minorHAnsi"/>
                  <w:sz w:val="18"/>
                  <w:szCs w:val="18"/>
                </w:rPr>
                <w:t xml:space="preserve">   </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(4.1</w:t>
            </w:r>
            <w:ins w:id="308" w:author="CariVS" w:date="2013-02-08T13:43:00Z">
              <w:r w:rsidR="009E627B">
                <w:rPr>
                  <w:rFonts w:cstheme="minorHAnsi"/>
                  <w:sz w:val="18"/>
                  <w:szCs w:val="18"/>
                </w:rPr>
                <w:t>5</w:t>
              </w:r>
            </w:ins>
            <w:r w:rsidRPr="00FB15FA">
              <w:rPr>
                <w:rFonts w:cstheme="minorHAnsi"/>
                <w:sz w:val="18"/>
                <w:szCs w:val="18"/>
              </w:rPr>
              <w:t xml:space="preserve">0 </w:t>
            </w:r>
            <w:r w:rsidR="00820508">
              <w:rPr>
                <w:rFonts w:cstheme="minorHAnsi"/>
                <w:sz w:val="18"/>
                <w:szCs w:val="18"/>
              </w:rPr>
              <w:t>;</w:t>
            </w:r>
            <w:r w:rsidRPr="00FB15FA">
              <w:rPr>
                <w:rFonts w:cstheme="minorHAnsi"/>
                <w:sz w:val="18"/>
                <w:szCs w:val="18"/>
              </w:rPr>
              <w:t xml:space="preserve"> 9.</w:t>
            </w:r>
            <w:ins w:id="309" w:author="CariVS" w:date="2013-02-08T13:43:00Z">
              <w:r w:rsidR="009E627B">
                <w:rPr>
                  <w:rFonts w:cstheme="minorHAnsi"/>
                  <w:sz w:val="18"/>
                  <w:szCs w:val="18"/>
                </w:rPr>
                <w:t>162</w:t>
              </w:r>
            </w:ins>
            <w:r w:rsidRPr="00FB15FA">
              <w:rPr>
                <w:rFonts w:cstheme="minorHAnsi"/>
                <w:sz w:val="18"/>
                <w:szCs w:val="18"/>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9E627B" w:rsidP="00123615">
            <w:pPr>
              <w:jc w:val="center"/>
              <w:rPr>
                <w:rFonts w:cstheme="minorHAnsi"/>
                <w:sz w:val="18"/>
                <w:szCs w:val="18"/>
              </w:rPr>
            </w:pPr>
            <w:ins w:id="310" w:author="CariVS" w:date="2013-02-08T13:48:00Z">
              <w:r>
                <w:rPr>
                  <w:rFonts w:cstheme="minorHAnsi"/>
                  <w:sz w:val="18"/>
                  <w:szCs w:val="18"/>
                </w:rPr>
                <w:t>4.422</w:t>
              </w:r>
            </w:ins>
          </w:p>
          <w:p w:rsidR="00123615" w:rsidRPr="00FB15FA" w:rsidRDefault="00123615" w:rsidP="009E627B">
            <w:pPr>
              <w:jc w:val="center"/>
              <w:rPr>
                <w:rFonts w:cstheme="minorHAnsi"/>
                <w:color w:val="000000" w:themeColor="text1"/>
                <w:sz w:val="18"/>
                <w:szCs w:val="18"/>
              </w:rPr>
            </w:pPr>
            <w:r w:rsidRPr="00FB15FA">
              <w:rPr>
                <w:rFonts w:cstheme="minorHAnsi"/>
                <w:sz w:val="18"/>
                <w:szCs w:val="18"/>
              </w:rPr>
              <w:t>(</w:t>
            </w:r>
            <w:ins w:id="311" w:author="CariVS" w:date="2013-02-08T13:49:00Z">
              <w:r w:rsidR="009E627B">
                <w:rPr>
                  <w:rFonts w:cstheme="minorHAnsi"/>
                  <w:sz w:val="18"/>
                  <w:szCs w:val="18"/>
                </w:rPr>
                <w:t>2.063</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12" w:author="CariVS" w:date="2013-02-08T13:49:00Z">
              <w:r w:rsidR="009E627B">
                <w:rPr>
                  <w:rFonts w:cstheme="minorHAnsi"/>
                  <w:sz w:val="18"/>
                  <w:szCs w:val="18"/>
                </w:rPr>
                <w:t>6.782</w:t>
              </w:r>
            </w:ins>
            <w:r w:rsidRPr="00FB15FA">
              <w:rPr>
                <w:rFonts w:cstheme="minorHAnsi"/>
                <w:sz w:val="18"/>
                <w:szCs w:val="18"/>
              </w:rPr>
              <w:t>)</w:t>
            </w:r>
          </w:p>
        </w:tc>
      </w:tr>
      <w:tr w:rsidR="00123615" w:rsidRPr="00FB15FA" w:rsidTr="00123615">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roofErr w:type="spellStart"/>
            <w:r w:rsidRPr="00FB15FA">
              <w:rPr>
                <w:rFonts w:cstheme="minorHAnsi"/>
                <w:b/>
                <w:color w:val="000000" w:themeColor="text1"/>
                <w:sz w:val="18"/>
                <w:szCs w:val="18"/>
              </w:rPr>
              <w:t>VL_suppressed</w:t>
            </w:r>
            <w:proofErr w:type="spellEnd"/>
            <w:r w:rsidRPr="00FB15FA">
              <w:rPr>
                <w:rFonts w:cstheme="minorHAnsi"/>
                <w:b/>
                <w:color w:val="000000" w:themeColor="text1"/>
                <w:sz w:val="18"/>
                <w:szCs w:val="18"/>
              </w:rPr>
              <w:t xml:space="preserve"> after 12 months</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67176F" w:rsidP="00123615">
            <w:pPr>
              <w:jc w:val="center"/>
              <w:rPr>
                <w:rFonts w:cstheme="minorHAnsi"/>
                <w:sz w:val="18"/>
                <w:szCs w:val="18"/>
              </w:rPr>
            </w:pPr>
            <w:ins w:id="313" w:author="CariVS" w:date="2013-02-08T12:48:00Z">
              <w:r>
                <w:rPr>
                  <w:rFonts w:cstheme="minorHAnsi"/>
                  <w:sz w:val="18"/>
                  <w:szCs w:val="18"/>
                </w:rPr>
                <w:t>0.865</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w:t>
            </w:r>
            <w:ins w:id="314" w:author="CariVS" w:date="2013-02-08T12:48:00Z">
              <w:r w:rsidR="0067176F">
                <w:rPr>
                  <w:rFonts w:cstheme="minorHAnsi"/>
                  <w:sz w:val="18"/>
                  <w:szCs w:val="18"/>
                </w:rPr>
                <w:t>-1.583</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15" w:author="CariVS" w:date="2013-02-08T12:49:00Z">
              <w:r w:rsidR="0067176F">
                <w:rPr>
                  <w:rFonts w:cstheme="minorHAnsi"/>
                  <w:sz w:val="18"/>
                  <w:szCs w:val="18"/>
                </w:rPr>
                <w:t>3.313</w:t>
              </w:r>
            </w:ins>
            <w:r w:rsidRPr="00FB15FA">
              <w:rPr>
                <w:rFonts w:cstheme="minorHAnsi"/>
                <w:sz w:val="18"/>
                <w:szCs w:val="18"/>
              </w:rPr>
              <w:t>)</w:t>
            </w: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4A7DEA" w:rsidP="00123615">
            <w:pPr>
              <w:jc w:val="center"/>
              <w:rPr>
                <w:rFonts w:cstheme="minorHAnsi"/>
                <w:sz w:val="18"/>
                <w:szCs w:val="18"/>
              </w:rPr>
            </w:pPr>
            <w:ins w:id="316" w:author="CariVS" w:date="2013-02-08T12:54:00Z">
              <w:r>
                <w:rPr>
                  <w:rFonts w:cstheme="minorHAnsi"/>
                  <w:sz w:val="18"/>
                  <w:szCs w:val="18"/>
                </w:rPr>
                <w:t>1.431</w:t>
              </w:r>
            </w:ins>
          </w:p>
          <w:p w:rsidR="00123615" w:rsidRPr="00FB15FA" w:rsidRDefault="00123615" w:rsidP="004A7DEA">
            <w:pPr>
              <w:jc w:val="center"/>
              <w:rPr>
                <w:rFonts w:cstheme="minorHAnsi"/>
                <w:color w:val="000000" w:themeColor="text1"/>
                <w:sz w:val="18"/>
                <w:szCs w:val="18"/>
              </w:rPr>
            </w:pPr>
            <w:r w:rsidRPr="00FB15FA">
              <w:rPr>
                <w:rFonts w:cstheme="minorHAnsi"/>
                <w:sz w:val="18"/>
                <w:szCs w:val="18"/>
              </w:rPr>
              <w:t>(</w:t>
            </w:r>
            <w:ins w:id="317" w:author="CariVS" w:date="2013-02-08T12:55:00Z">
              <w:r w:rsidR="004A7DEA">
                <w:rPr>
                  <w:rFonts w:cstheme="minorHAnsi"/>
                  <w:sz w:val="18"/>
                  <w:szCs w:val="18"/>
                </w:rPr>
                <w:t>-1.160</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18" w:author="CariVS" w:date="2013-02-08T12:55:00Z">
              <w:r w:rsidR="004A7DEA">
                <w:rPr>
                  <w:rFonts w:cstheme="minorHAnsi"/>
                  <w:sz w:val="18"/>
                  <w:szCs w:val="18"/>
                </w:rPr>
                <w:t>4.023</w:t>
              </w:r>
            </w:ins>
            <w:r w:rsidRPr="00FB15FA">
              <w:rPr>
                <w:rFonts w:cstheme="minorHAnsi"/>
                <w:sz w:val="18"/>
                <w:szCs w:val="18"/>
              </w:rPr>
              <w:t>)</w:t>
            </w:r>
          </w:p>
        </w:tc>
        <w:tc>
          <w:tcPr>
            <w:tcW w:w="1842"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5.</w:t>
            </w:r>
            <w:ins w:id="319" w:author="CariVS" w:date="2013-02-08T13:20:00Z">
              <w:r w:rsidR="00B922F0">
                <w:rPr>
                  <w:rFonts w:cstheme="minorHAnsi"/>
                  <w:sz w:val="18"/>
                  <w:szCs w:val="18"/>
                </w:rPr>
                <w:t>279</w:t>
              </w:r>
            </w:ins>
          </w:p>
          <w:p w:rsidR="00123615" w:rsidRPr="00FB15FA" w:rsidRDefault="00123615" w:rsidP="00B922F0">
            <w:pPr>
              <w:jc w:val="center"/>
              <w:rPr>
                <w:rFonts w:cstheme="minorHAnsi"/>
                <w:color w:val="000000" w:themeColor="text1"/>
                <w:sz w:val="18"/>
                <w:szCs w:val="18"/>
              </w:rPr>
            </w:pPr>
            <w:r w:rsidRPr="00FB15FA">
              <w:rPr>
                <w:rFonts w:cstheme="minorHAnsi"/>
                <w:sz w:val="18"/>
                <w:szCs w:val="18"/>
              </w:rPr>
              <w:t>(0.</w:t>
            </w:r>
            <w:ins w:id="320" w:author="CariVS" w:date="2013-02-08T13:21:00Z">
              <w:r w:rsidR="00B922F0">
                <w:rPr>
                  <w:rFonts w:cstheme="minorHAnsi"/>
                  <w:sz w:val="18"/>
                  <w:szCs w:val="18"/>
                </w:rPr>
                <w:t>583</w:t>
              </w:r>
              <w:r w:rsidR="00B922F0"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9.</w:t>
            </w:r>
            <w:ins w:id="321" w:author="CariVS" w:date="2013-02-08T13:22:00Z">
              <w:r w:rsidR="00B922F0" w:rsidRPr="00FB15FA">
                <w:rPr>
                  <w:rFonts w:cstheme="minorHAnsi"/>
                  <w:sz w:val="18"/>
                  <w:szCs w:val="18"/>
                </w:rPr>
                <w:t>9</w:t>
              </w:r>
              <w:r w:rsidR="00B922F0">
                <w:rPr>
                  <w:rFonts w:cstheme="minorHAnsi"/>
                  <w:sz w:val="18"/>
                  <w:szCs w:val="18"/>
                </w:rPr>
                <w:t>7</w:t>
              </w:r>
              <w:r w:rsidR="00B922F0" w:rsidRPr="00FB15FA">
                <w:rPr>
                  <w:rFonts w:cstheme="minorHAnsi"/>
                  <w:sz w:val="18"/>
                  <w:szCs w:val="18"/>
                </w:rPr>
                <w:t>4</w:t>
              </w:r>
            </w:ins>
            <w:r w:rsidRPr="00FB15FA">
              <w:rPr>
                <w:rFonts w:cstheme="minorHAnsi"/>
                <w:sz w:val="18"/>
                <w:szCs w:val="18"/>
              </w:rPr>
              <w:t>)</w:t>
            </w:r>
          </w:p>
        </w:tc>
        <w:tc>
          <w:tcPr>
            <w:tcW w:w="1843"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543A97" w:rsidP="00123615">
            <w:pPr>
              <w:jc w:val="center"/>
              <w:rPr>
                <w:rFonts w:cstheme="minorHAnsi"/>
                <w:sz w:val="18"/>
                <w:szCs w:val="18"/>
              </w:rPr>
            </w:pPr>
            <w:ins w:id="322" w:author="CariVS" w:date="2013-02-08T13:36:00Z">
              <w:r>
                <w:rPr>
                  <w:rFonts w:cstheme="minorHAnsi"/>
                  <w:sz w:val="18"/>
                  <w:szCs w:val="18"/>
                </w:rPr>
                <w:t>7.064</w:t>
              </w:r>
            </w:ins>
          </w:p>
          <w:p w:rsidR="00123615" w:rsidRPr="00FB15FA" w:rsidRDefault="00123615" w:rsidP="00123615">
            <w:pPr>
              <w:jc w:val="center"/>
              <w:rPr>
                <w:rFonts w:cstheme="minorHAnsi"/>
                <w:color w:val="FF0000"/>
                <w:sz w:val="18"/>
                <w:szCs w:val="18"/>
              </w:rPr>
            </w:pPr>
            <w:r w:rsidRPr="00FB15FA">
              <w:rPr>
                <w:rFonts w:cstheme="minorHAnsi"/>
                <w:sz w:val="18"/>
                <w:szCs w:val="18"/>
              </w:rPr>
              <w:t>(</w:t>
            </w:r>
            <w:ins w:id="323" w:author="CariVS" w:date="2013-02-08T13:36:00Z">
              <w:r w:rsidR="00543A97">
                <w:rPr>
                  <w:rFonts w:cstheme="minorHAnsi"/>
                  <w:sz w:val="18"/>
                  <w:szCs w:val="18"/>
                </w:rPr>
                <w:t>2.101</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24" w:author="CariVS" w:date="2013-02-08T13:36:00Z">
              <w:r w:rsidR="00543A97">
                <w:rPr>
                  <w:rFonts w:cstheme="minorHAnsi"/>
                  <w:sz w:val="18"/>
                  <w:szCs w:val="18"/>
                </w:rPr>
                <w:t>12.026</w:t>
              </w:r>
            </w:ins>
            <w:r w:rsidRPr="00FB15FA">
              <w:rPr>
                <w:rFonts w:cstheme="minorHAnsi"/>
                <w:sz w:val="18"/>
                <w:szCs w:val="18"/>
              </w:rPr>
              <w:t>)</w:t>
            </w:r>
          </w:p>
        </w:tc>
        <w:tc>
          <w:tcPr>
            <w:tcW w:w="1985"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6.</w:t>
            </w:r>
            <w:ins w:id="325" w:author="CariVS" w:date="2013-02-08T13:43:00Z">
              <w:r w:rsidR="009E627B">
                <w:rPr>
                  <w:rFonts w:cstheme="minorHAnsi"/>
                  <w:sz w:val="18"/>
                  <w:szCs w:val="18"/>
                </w:rPr>
                <w:t>714</w:t>
              </w:r>
            </w:ins>
          </w:p>
          <w:p w:rsidR="00123615" w:rsidRPr="00FB15FA" w:rsidRDefault="00123615" w:rsidP="009E627B">
            <w:pPr>
              <w:jc w:val="center"/>
              <w:rPr>
                <w:rFonts w:cstheme="minorHAnsi"/>
                <w:sz w:val="18"/>
                <w:szCs w:val="18"/>
              </w:rPr>
            </w:pPr>
            <w:r w:rsidRPr="00FB15FA">
              <w:rPr>
                <w:rFonts w:cstheme="minorHAnsi"/>
                <w:sz w:val="18"/>
                <w:szCs w:val="18"/>
              </w:rPr>
              <w:t>(3.</w:t>
            </w:r>
            <w:ins w:id="326" w:author="CariVS" w:date="2013-02-08T13:44:00Z">
              <w:r w:rsidR="009E627B">
                <w:rPr>
                  <w:rFonts w:cstheme="minorHAnsi"/>
                  <w:sz w:val="18"/>
                  <w:szCs w:val="18"/>
                </w:rPr>
                <w:t>878</w:t>
              </w:r>
              <w:r w:rsidR="009E627B" w:rsidRPr="00FB15FA">
                <w:rPr>
                  <w:rFonts w:cstheme="minorHAnsi"/>
                  <w:sz w:val="18"/>
                  <w:szCs w:val="18"/>
                </w:rPr>
                <w:t xml:space="preserve"> </w:t>
              </w:r>
            </w:ins>
            <w:r w:rsidR="00820508">
              <w:rPr>
                <w:rFonts w:cstheme="minorHAnsi"/>
                <w:sz w:val="18"/>
                <w:szCs w:val="18"/>
              </w:rPr>
              <w:t>;</w:t>
            </w:r>
            <w:r w:rsidRPr="00FB15FA">
              <w:rPr>
                <w:rFonts w:cstheme="minorHAnsi"/>
                <w:sz w:val="18"/>
                <w:szCs w:val="18"/>
              </w:rPr>
              <w:t xml:space="preserve"> 9.</w:t>
            </w:r>
            <w:ins w:id="327" w:author="CariVS" w:date="2013-02-08T13:44:00Z">
              <w:r w:rsidR="009E627B">
                <w:rPr>
                  <w:rFonts w:cstheme="minorHAnsi"/>
                  <w:sz w:val="18"/>
                  <w:szCs w:val="18"/>
                </w:rPr>
                <w:t>549</w:t>
              </w:r>
            </w:ins>
            <w:r w:rsidRPr="00FB15FA">
              <w:rPr>
                <w:rFonts w:cstheme="minorHAnsi"/>
                <w:color w:val="000000" w:themeColor="text1"/>
                <w:sz w:val="18"/>
                <w:szCs w:val="18"/>
              </w:rPr>
              <w:t>)</w:t>
            </w:r>
          </w:p>
        </w:tc>
        <w:tc>
          <w:tcPr>
            <w:tcW w:w="1701"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9E627B" w:rsidP="00123615">
            <w:pPr>
              <w:jc w:val="center"/>
              <w:rPr>
                <w:rFonts w:cstheme="minorHAnsi"/>
                <w:sz w:val="18"/>
                <w:szCs w:val="18"/>
              </w:rPr>
            </w:pPr>
            <w:ins w:id="328" w:author="CariVS" w:date="2013-02-08T13:49:00Z">
              <w:r>
                <w:rPr>
                  <w:rFonts w:cstheme="minorHAnsi"/>
                  <w:sz w:val="18"/>
                  <w:szCs w:val="18"/>
                </w:rPr>
                <w:t>6.181</w:t>
              </w:r>
            </w:ins>
          </w:p>
          <w:p w:rsidR="00123615" w:rsidRPr="00FB15FA" w:rsidRDefault="00123615" w:rsidP="009E627B">
            <w:pPr>
              <w:jc w:val="center"/>
              <w:rPr>
                <w:rFonts w:cstheme="minorHAnsi"/>
                <w:color w:val="FF0000"/>
                <w:sz w:val="18"/>
                <w:szCs w:val="18"/>
              </w:rPr>
            </w:pPr>
            <w:r w:rsidRPr="00FB15FA">
              <w:rPr>
                <w:rFonts w:cstheme="minorHAnsi"/>
                <w:sz w:val="18"/>
                <w:szCs w:val="18"/>
              </w:rPr>
              <w:t>(</w:t>
            </w:r>
            <w:ins w:id="329" w:author="CariVS" w:date="2013-02-08T13:49:00Z">
              <w:r w:rsidR="009E627B">
                <w:rPr>
                  <w:rFonts w:cstheme="minorHAnsi"/>
                  <w:sz w:val="18"/>
                  <w:szCs w:val="18"/>
                </w:rPr>
                <w:t>3.667</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30" w:author="CariVS" w:date="2013-02-08T13:50:00Z">
              <w:r w:rsidR="009E627B">
                <w:rPr>
                  <w:rFonts w:cstheme="minorHAnsi"/>
                  <w:sz w:val="18"/>
                  <w:szCs w:val="18"/>
                </w:rPr>
                <w:t>8.694</w:t>
              </w:r>
            </w:ins>
            <w:r w:rsidRPr="00FB15FA">
              <w:rPr>
                <w:rFonts w:cstheme="minorHAnsi"/>
                <w:sz w:val="18"/>
                <w:szCs w:val="18"/>
              </w:rPr>
              <w:t>)</w:t>
            </w:r>
          </w:p>
        </w:tc>
      </w:tr>
      <w:tr w:rsidR="00123615" w:rsidRPr="00FB15FA" w:rsidTr="00123615">
        <w:tc>
          <w:tcPr>
            <w:tcW w:w="1384" w:type="dxa"/>
            <w:tcBorders>
              <w:top w:val="single" w:sz="4" w:space="0" w:color="FFFFFF" w:themeColor="background1"/>
              <w:left w:val="single" w:sz="4" w:space="0" w:color="FFFFFF" w:themeColor="background1"/>
              <w:right w:val="single" w:sz="4" w:space="0" w:color="FFFFFF" w:themeColor="background1"/>
            </w:tcBorders>
          </w:tcPr>
          <w:p w:rsidR="00123615" w:rsidRPr="00FB15FA" w:rsidRDefault="00123615" w:rsidP="00123615">
            <w:pPr>
              <w:rPr>
                <w:rFonts w:cstheme="minorHAnsi"/>
                <w:b/>
                <w:color w:val="000000" w:themeColor="text1"/>
                <w:sz w:val="18"/>
                <w:szCs w:val="18"/>
              </w:rPr>
            </w:pPr>
          </w:p>
        </w:tc>
        <w:tc>
          <w:tcPr>
            <w:tcW w:w="1843" w:type="dxa"/>
            <w:tcBorders>
              <w:left w:val="single" w:sz="4" w:space="0" w:color="FFFFFF" w:themeColor="background1"/>
              <w:right w:val="single" w:sz="4" w:space="0" w:color="FFFFFF" w:themeColor="background1"/>
            </w:tcBorders>
          </w:tcPr>
          <w:p w:rsidR="00123615" w:rsidRPr="00FB15FA" w:rsidRDefault="00123615" w:rsidP="006D0A47">
            <w:pPr>
              <w:rPr>
                <w:rFonts w:cstheme="minorHAnsi"/>
                <w:b/>
                <w:color w:val="000000" w:themeColor="text1"/>
                <w:sz w:val="18"/>
                <w:szCs w:val="18"/>
              </w:rPr>
            </w:pPr>
            <w:del w:id="331" w:author="User" w:date="2013-06-13T14:59:00Z">
              <w:r w:rsidRPr="00FB15FA" w:rsidDel="006D0A47">
                <w:rPr>
                  <w:rFonts w:cstheme="minorHAnsi"/>
                  <w:b/>
                  <w:color w:val="000000" w:themeColor="text1"/>
                  <w:sz w:val="18"/>
                  <w:szCs w:val="18"/>
                </w:rPr>
                <w:delText>Constant</w:delText>
              </w:r>
            </w:del>
            <w:ins w:id="332" w:author="User" w:date="2013-06-13T14:59:00Z">
              <w:r w:rsidR="006D0A47">
                <w:rPr>
                  <w:rFonts w:cstheme="minorHAnsi"/>
                  <w:b/>
                  <w:color w:val="000000" w:themeColor="text1"/>
                  <w:sz w:val="18"/>
                  <w:szCs w:val="18"/>
                </w:rPr>
                <w:t>Intercept</w:t>
              </w:r>
            </w:ins>
            <w:r w:rsidRPr="00FB15FA">
              <w:rPr>
                <w:rFonts w:cstheme="minorHAnsi"/>
                <w:b/>
                <w:color w:val="000000" w:themeColor="text1"/>
                <w:sz w:val="18"/>
                <w:szCs w:val="18"/>
              </w:rPr>
              <w:t xml:space="preserve"> (β</w:t>
            </w:r>
            <w:r w:rsidRPr="00FB15FA">
              <w:rPr>
                <w:rFonts w:cstheme="minorHAnsi"/>
                <w:b/>
                <w:color w:val="000000" w:themeColor="text1"/>
                <w:sz w:val="18"/>
                <w:szCs w:val="18"/>
                <w:vertAlign w:val="subscript"/>
              </w:rPr>
              <w:t>0</w:t>
            </w:r>
            <w:r w:rsidRPr="00FB15FA">
              <w:rPr>
                <w:rFonts w:cstheme="minorHAnsi"/>
                <w:b/>
                <w:color w:val="000000" w:themeColor="text1"/>
                <w:sz w:val="18"/>
                <w:szCs w:val="18"/>
              </w:rPr>
              <w:t>)</w:t>
            </w:r>
          </w:p>
        </w:tc>
        <w:tc>
          <w:tcPr>
            <w:tcW w:w="1843" w:type="dxa"/>
            <w:tcBorders>
              <w:left w:val="single" w:sz="4" w:space="0" w:color="FFFFFF" w:themeColor="background1"/>
              <w:right w:val="single" w:sz="4" w:space="0" w:color="FFFFFF" w:themeColor="background1"/>
            </w:tcBorders>
          </w:tcPr>
          <w:p w:rsidR="00123615" w:rsidRPr="00FB15FA" w:rsidRDefault="0067176F" w:rsidP="00123615">
            <w:pPr>
              <w:jc w:val="center"/>
              <w:rPr>
                <w:rFonts w:cstheme="minorHAnsi"/>
                <w:sz w:val="18"/>
                <w:szCs w:val="18"/>
              </w:rPr>
            </w:pPr>
            <w:ins w:id="333" w:author="CariVS" w:date="2013-02-08T12:49:00Z">
              <w:r>
                <w:rPr>
                  <w:rFonts w:cstheme="minorHAnsi"/>
                  <w:sz w:val="18"/>
                  <w:szCs w:val="18"/>
                </w:rPr>
                <w:t>5.811</w:t>
              </w:r>
            </w:ins>
          </w:p>
          <w:p w:rsidR="00123615" w:rsidRPr="00FB15FA" w:rsidRDefault="00123615" w:rsidP="0067176F">
            <w:pPr>
              <w:jc w:val="center"/>
              <w:rPr>
                <w:rFonts w:cstheme="minorHAnsi"/>
                <w:color w:val="000000" w:themeColor="text1"/>
                <w:sz w:val="18"/>
                <w:szCs w:val="18"/>
              </w:rPr>
            </w:pPr>
            <w:r w:rsidRPr="00FB15FA">
              <w:rPr>
                <w:rFonts w:cstheme="minorHAnsi"/>
                <w:sz w:val="18"/>
                <w:szCs w:val="18"/>
              </w:rPr>
              <w:t>(</w:t>
            </w:r>
            <w:ins w:id="334" w:author="CariVS" w:date="2013-02-08T12:50:00Z">
              <w:r w:rsidR="0067176F">
                <w:rPr>
                  <w:rFonts w:cstheme="minorHAnsi"/>
                  <w:sz w:val="18"/>
                  <w:szCs w:val="18"/>
                </w:rPr>
                <w:t>3.533</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35" w:author="CariVS" w:date="2013-02-08T12:50:00Z">
              <w:r w:rsidR="0067176F">
                <w:rPr>
                  <w:rFonts w:cstheme="minorHAnsi"/>
                  <w:sz w:val="18"/>
                  <w:szCs w:val="18"/>
                </w:rPr>
                <w:t>8.089</w:t>
              </w:r>
            </w:ins>
            <w:r w:rsidRPr="00FB15FA">
              <w:rPr>
                <w:rFonts w:cstheme="minorHAnsi"/>
                <w:sz w:val="18"/>
                <w:szCs w:val="18"/>
              </w:rPr>
              <w:t xml:space="preserve">)   </w:t>
            </w:r>
          </w:p>
        </w:tc>
        <w:tc>
          <w:tcPr>
            <w:tcW w:w="1701" w:type="dxa"/>
            <w:tcBorders>
              <w:left w:val="single" w:sz="4" w:space="0" w:color="FFFFFF" w:themeColor="background1"/>
              <w:right w:val="single" w:sz="4" w:space="0" w:color="FFFFFF" w:themeColor="background1"/>
            </w:tcBorders>
          </w:tcPr>
          <w:p w:rsidR="00123615" w:rsidRPr="00FB15FA" w:rsidRDefault="004A7DEA" w:rsidP="00123615">
            <w:pPr>
              <w:jc w:val="center"/>
              <w:rPr>
                <w:rFonts w:cstheme="minorHAnsi"/>
                <w:sz w:val="18"/>
                <w:szCs w:val="18"/>
              </w:rPr>
            </w:pPr>
            <w:ins w:id="336" w:author="CariVS" w:date="2013-02-08T12:55:00Z">
              <w:r>
                <w:rPr>
                  <w:rFonts w:cstheme="minorHAnsi"/>
                  <w:sz w:val="18"/>
                  <w:szCs w:val="18"/>
                </w:rPr>
                <w:t>7.362</w:t>
              </w:r>
            </w:ins>
          </w:p>
          <w:p w:rsidR="00123615" w:rsidRPr="00FB15FA" w:rsidRDefault="00123615" w:rsidP="004A7DEA">
            <w:pPr>
              <w:jc w:val="center"/>
              <w:rPr>
                <w:rFonts w:cstheme="minorHAnsi"/>
                <w:color w:val="000000" w:themeColor="text1"/>
                <w:sz w:val="18"/>
                <w:szCs w:val="18"/>
              </w:rPr>
            </w:pPr>
            <w:r w:rsidRPr="00FB15FA">
              <w:rPr>
                <w:rFonts w:cstheme="minorHAnsi"/>
                <w:sz w:val="18"/>
                <w:szCs w:val="18"/>
              </w:rPr>
              <w:t>(</w:t>
            </w:r>
            <w:ins w:id="337" w:author="CariVS" w:date="2013-02-08T12:55:00Z">
              <w:r w:rsidR="004A7DEA">
                <w:rPr>
                  <w:rFonts w:cstheme="minorHAnsi"/>
                  <w:sz w:val="18"/>
                  <w:szCs w:val="18"/>
                </w:rPr>
                <w:t>4.715</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38" w:author="CariVS" w:date="2013-02-08T12:56:00Z">
              <w:r w:rsidR="004A7DEA">
                <w:rPr>
                  <w:rFonts w:cstheme="minorHAnsi"/>
                  <w:sz w:val="18"/>
                  <w:szCs w:val="18"/>
                </w:rPr>
                <w:t>10.008</w:t>
              </w:r>
            </w:ins>
            <w:r w:rsidRPr="00FB15FA">
              <w:rPr>
                <w:rFonts w:cstheme="minorHAnsi"/>
                <w:sz w:val="18"/>
                <w:szCs w:val="18"/>
              </w:rPr>
              <w:t>)</w:t>
            </w:r>
          </w:p>
        </w:tc>
        <w:tc>
          <w:tcPr>
            <w:tcW w:w="1842"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1</w:t>
            </w:r>
            <w:ins w:id="339" w:author="CariVS" w:date="2013-02-08T13:22:00Z">
              <w:r w:rsidR="00B922F0">
                <w:rPr>
                  <w:rFonts w:cstheme="minorHAnsi"/>
                  <w:sz w:val="18"/>
                  <w:szCs w:val="18"/>
                </w:rPr>
                <w:t>0.646</w:t>
              </w:r>
            </w:ins>
            <w:r w:rsidRPr="00FB15FA">
              <w:rPr>
                <w:rFonts w:cstheme="minorHAnsi"/>
                <w:sz w:val="18"/>
                <w:szCs w:val="18"/>
              </w:rPr>
              <w:t xml:space="preserve">    </w:t>
            </w:r>
          </w:p>
          <w:p w:rsidR="00123615" w:rsidRPr="00FB15FA" w:rsidRDefault="00123615" w:rsidP="00B922F0">
            <w:pPr>
              <w:jc w:val="center"/>
              <w:rPr>
                <w:rFonts w:cstheme="minorHAnsi"/>
                <w:color w:val="000000" w:themeColor="text1"/>
                <w:sz w:val="18"/>
                <w:szCs w:val="18"/>
              </w:rPr>
            </w:pPr>
            <w:r w:rsidRPr="00FB15FA">
              <w:rPr>
                <w:rFonts w:cstheme="minorHAnsi"/>
                <w:sz w:val="18"/>
                <w:szCs w:val="18"/>
              </w:rPr>
              <w:t>(</w:t>
            </w:r>
            <w:ins w:id="340" w:author="CariVS" w:date="2013-02-08T13:22:00Z">
              <w:r w:rsidR="00B922F0">
                <w:rPr>
                  <w:rFonts w:cstheme="minorHAnsi"/>
                  <w:sz w:val="18"/>
                  <w:szCs w:val="18"/>
                </w:rPr>
                <w:t>6.207</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1</w:t>
            </w:r>
            <w:ins w:id="341" w:author="CariVS" w:date="2013-02-08T13:25:00Z">
              <w:r w:rsidR="00B922F0">
                <w:rPr>
                  <w:rFonts w:cstheme="minorHAnsi"/>
                  <w:sz w:val="18"/>
                  <w:szCs w:val="18"/>
                </w:rPr>
                <w:t>5.086</w:t>
              </w:r>
            </w:ins>
            <w:r w:rsidRPr="00FB15FA">
              <w:rPr>
                <w:rFonts w:cstheme="minorHAnsi"/>
                <w:sz w:val="18"/>
                <w:szCs w:val="18"/>
              </w:rPr>
              <w:t>)</w:t>
            </w:r>
          </w:p>
        </w:tc>
        <w:tc>
          <w:tcPr>
            <w:tcW w:w="1843" w:type="dxa"/>
            <w:tcBorders>
              <w:left w:val="single" w:sz="4" w:space="0" w:color="FFFFFF" w:themeColor="background1"/>
              <w:right w:val="single" w:sz="4" w:space="0" w:color="FFFFFF" w:themeColor="background1"/>
            </w:tcBorders>
          </w:tcPr>
          <w:p w:rsidR="00123615" w:rsidRPr="00FB15FA" w:rsidRDefault="00543A97" w:rsidP="00123615">
            <w:pPr>
              <w:jc w:val="center"/>
              <w:rPr>
                <w:rFonts w:cstheme="minorHAnsi"/>
                <w:sz w:val="18"/>
                <w:szCs w:val="18"/>
              </w:rPr>
            </w:pPr>
            <w:ins w:id="342" w:author="CariVS" w:date="2013-02-08T13:37:00Z">
              <w:r>
                <w:rPr>
                  <w:rFonts w:cstheme="minorHAnsi"/>
                  <w:sz w:val="18"/>
                  <w:szCs w:val="18"/>
                </w:rPr>
                <w:t>13.224</w:t>
              </w:r>
            </w:ins>
          </w:p>
          <w:p w:rsidR="00123615" w:rsidRPr="00FB15FA" w:rsidRDefault="00123615" w:rsidP="00123615">
            <w:pPr>
              <w:jc w:val="center"/>
              <w:rPr>
                <w:rFonts w:cstheme="minorHAnsi"/>
                <w:color w:val="FF0000"/>
                <w:sz w:val="18"/>
                <w:szCs w:val="18"/>
              </w:rPr>
            </w:pPr>
            <w:r w:rsidRPr="00FB15FA">
              <w:rPr>
                <w:rFonts w:cstheme="minorHAnsi"/>
                <w:sz w:val="18"/>
                <w:szCs w:val="18"/>
              </w:rPr>
              <w:t>(</w:t>
            </w:r>
            <w:ins w:id="343" w:author="CariVS" w:date="2013-02-08T13:37:00Z">
              <w:r w:rsidR="00543A97">
                <w:rPr>
                  <w:rFonts w:cstheme="minorHAnsi"/>
                  <w:sz w:val="18"/>
                  <w:szCs w:val="18"/>
                </w:rPr>
                <w:t>8.125</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44" w:author="CariVS" w:date="2013-02-08T13:37:00Z">
              <w:r w:rsidR="00543A97">
                <w:rPr>
                  <w:rFonts w:cstheme="minorHAnsi"/>
                  <w:sz w:val="18"/>
                  <w:szCs w:val="18"/>
                </w:rPr>
                <w:t>18.322</w:t>
              </w:r>
            </w:ins>
            <w:r w:rsidRPr="00FB15FA">
              <w:rPr>
                <w:rFonts w:cstheme="minorHAnsi"/>
                <w:sz w:val="18"/>
                <w:szCs w:val="18"/>
              </w:rPr>
              <w:t>)</w:t>
            </w:r>
          </w:p>
        </w:tc>
        <w:tc>
          <w:tcPr>
            <w:tcW w:w="1985" w:type="dxa"/>
            <w:tcBorders>
              <w:left w:val="single" w:sz="4" w:space="0" w:color="FFFFFF" w:themeColor="background1"/>
              <w:right w:val="single" w:sz="4" w:space="0" w:color="FFFFFF" w:themeColor="background1"/>
            </w:tcBorders>
          </w:tcPr>
          <w:p w:rsidR="00123615" w:rsidRPr="00FB15FA" w:rsidRDefault="009E627B" w:rsidP="00123615">
            <w:pPr>
              <w:jc w:val="center"/>
              <w:rPr>
                <w:rFonts w:cstheme="minorHAnsi"/>
                <w:sz w:val="18"/>
                <w:szCs w:val="18"/>
              </w:rPr>
            </w:pPr>
            <w:ins w:id="345" w:author="CariVS" w:date="2013-02-08T13:44:00Z">
              <w:r>
                <w:rPr>
                  <w:rFonts w:cstheme="minorHAnsi"/>
                  <w:sz w:val="18"/>
                  <w:szCs w:val="18"/>
                </w:rPr>
                <w:t>11.654</w:t>
              </w:r>
            </w:ins>
          </w:p>
          <w:p w:rsidR="00123615" w:rsidRPr="00FB15FA" w:rsidRDefault="00123615" w:rsidP="009E627B">
            <w:pPr>
              <w:jc w:val="center"/>
              <w:rPr>
                <w:rFonts w:cstheme="minorHAnsi"/>
                <w:color w:val="FF0000"/>
                <w:sz w:val="18"/>
                <w:szCs w:val="18"/>
              </w:rPr>
            </w:pPr>
            <w:r w:rsidRPr="00FB15FA">
              <w:rPr>
                <w:rFonts w:cstheme="minorHAnsi"/>
                <w:sz w:val="18"/>
                <w:szCs w:val="18"/>
              </w:rPr>
              <w:t>(</w:t>
            </w:r>
            <w:ins w:id="346" w:author="CariVS" w:date="2013-02-08T13:44:00Z">
              <w:r w:rsidR="009E627B">
                <w:rPr>
                  <w:rFonts w:cstheme="minorHAnsi"/>
                  <w:sz w:val="18"/>
                  <w:szCs w:val="18"/>
                </w:rPr>
                <w:t>9.171</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47" w:author="CariVS" w:date="2013-02-08T13:44:00Z">
              <w:r w:rsidR="009E627B">
                <w:rPr>
                  <w:rFonts w:cstheme="minorHAnsi"/>
                  <w:sz w:val="18"/>
                  <w:szCs w:val="18"/>
                </w:rPr>
                <w:t>14.13</w:t>
              </w:r>
            </w:ins>
            <w:ins w:id="348" w:author="CariVS" w:date="2013-02-08T13:45:00Z">
              <w:r w:rsidR="009E627B">
                <w:rPr>
                  <w:rFonts w:cstheme="minorHAnsi"/>
                  <w:sz w:val="18"/>
                  <w:szCs w:val="18"/>
                </w:rPr>
                <w:t>8</w:t>
              </w:r>
            </w:ins>
            <w:r w:rsidRPr="00FB15FA">
              <w:rPr>
                <w:rFonts w:cstheme="minorHAnsi"/>
                <w:sz w:val="18"/>
                <w:szCs w:val="18"/>
              </w:rPr>
              <w:t>)</w:t>
            </w:r>
          </w:p>
        </w:tc>
        <w:tc>
          <w:tcPr>
            <w:tcW w:w="1701" w:type="dxa"/>
            <w:tcBorders>
              <w:left w:val="single" w:sz="4" w:space="0" w:color="FFFFFF" w:themeColor="background1"/>
              <w:right w:val="single" w:sz="4" w:space="0" w:color="FFFFFF" w:themeColor="background1"/>
            </w:tcBorders>
          </w:tcPr>
          <w:p w:rsidR="00123615" w:rsidRPr="00FB15FA" w:rsidRDefault="00123615" w:rsidP="00123615">
            <w:pPr>
              <w:jc w:val="center"/>
              <w:rPr>
                <w:rFonts w:cstheme="minorHAnsi"/>
                <w:sz w:val="18"/>
                <w:szCs w:val="18"/>
              </w:rPr>
            </w:pPr>
            <w:r w:rsidRPr="00FB15FA">
              <w:rPr>
                <w:rFonts w:cstheme="minorHAnsi"/>
                <w:sz w:val="18"/>
                <w:szCs w:val="18"/>
              </w:rPr>
              <w:t>19.</w:t>
            </w:r>
            <w:ins w:id="349" w:author="CariVS" w:date="2013-02-08T13:50:00Z">
              <w:r w:rsidR="00D16EF0" w:rsidRPr="00FB15FA">
                <w:rPr>
                  <w:rFonts w:cstheme="minorHAnsi"/>
                  <w:sz w:val="18"/>
                  <w:szCs w:val="18"/>
                </w:rPr>
                <w:t>8</w:t>
              </w:r>
              <w:r w:rsidR="00D16EF0">
                <w:rPr>
                  <w:rFonts w:cstheme="minorHAnsi"/>
                  <w:sz w:val="18"/>
                  <w:szCs w:val="18"/>
                </w:rPr>
                <w:t>89</w:t>
              </w:r>
              <w:r w:rsidR="00D16EF0" w:rsidRPr="00FB15FA">
                <w:rPr>
                  <w:rFonts w:cstheme="minorHAnsi"/>
                  <w:sz w:val="18"/>
                  <w:szCs w:val="18"/>
                </w:rPr>
                <w:t xml:space="preserve">   </w:t>
              </w:r>
            </w:ins>
          </w:p>
          <w:p w:rsidR="00123615" w:rsidRPr="00FB15FA" w:rsidRDefault="00123615" w:rsidP="00D16EF0">
            <w:pPr>
              <w:jc w:val="center"/>
              <w:rPr>
                <w:rFonts w:cstheme="minorHAnsi"/>
                <w:color w:val="FF0000"/>
                <w:sz w:val="18"/>
                <w:szCs w:val="18"/>
              </w:rPr>
            </w:pPr>
            <w:r w:rsidRPr="00FB15FA">
              <w:rPr>
                <w:rFonts w:cstheme="minorHAnsi"/>
                <w:sz w:val="18"/>
                <w:szCs w:val="18"/>
              </w:rPr>
              <w:t>(</w:t>
            </w:r>
            <w:ins w:id="350" w:author="CariVS" w:date="2013-02-08T13:50:00Z">
              <w:r w:rsidR="00D16EF0">
                <w:rPr>
                  <w:rFonts w:cstheme="minorHAnsi"/>
                  <w:sz w:val="18"/>
                  <w:szCs w:val="18"/>
                </w:rPr>
                <w:t>16.957</w:t>
              </w:r>
            </w:ins>
            <w:r w:rsidRPr="00FB15FA">
              <w:rPr>
                <w:rFonts w:cstheme="minorHAnsi"/>
                <w:sz w:val="18"/>
                <w:szCs w:val="18"/>
              </w:rPr>
              <w:t xml:space="preserve"> </w:t>
            </w:r>
            <w:r w:rsidR="00820508">
              <w:rPr>
                <w:rFonts w:cstheme="minorHAnsi"/>
                <w:sz w:val="18"/>
                <w:szCs w:val="18"/>
              </w:rPr>
              <w:t>;</w:t>
            </w:r>
            <w:r w:rsidRPr="00FB15FA">
              <w:rPr>
                <w:rFonts w:cstheme="minorHAnsi"/>
                <w:sz w:val="18"/>
                <w:szCs w:val="18"/>
              </w:rPr>
              <w:t xml:space="preserve"> </w:t>
            </w:r>
            <w:ins w:id="351" w:author="CariVS" w:date="2013-02-08T13:50:00Z">
              <w:r w:rsidR="00D16EF0">
                <w:rPr>
                  <w:rFonts w:cstheme="minorHAnsi"/>
                  <w:sz w:val="18"/>
                  <w:szCs w:val="18"/>
                </w:rPr>
                <w:t>22.821</w:t>
              </w:r>
            </w:ins>
            <w:r w:rsidRPr="00FB15FA">
              <w:rPr>
                <w:rFonts w:cstheme="minorHAnsi"/>
                <w:sz w:val="18"/>
                <w:szCs w:val="18"/>
              </w:rPr>
              <w:t>)</w:t>
            </w:r>
          </w:p>
        </w:tc>
      </w:tr>
    </w:tbl>
    <w:p w:rsidR="00123615" w:rsidRPr="00FB15FA" w:rsidRDefault="00123615" w:rsidP="00123615">
      <w:pPr>
        <w:rPr>
          <w:rFonts w:cstheme="minorHAnsi"/>
          <w:b/>
          <w:sz w:val="18"/>
          <w:szCs w:val="18"/>
        </w:rPr>
      </w:pPr>
      <w:proofErr w:type="gramStart"/>
      <w:r w:rsidRPr="00FB15FA">
        <w:rPr>
          <w:rFonts w:cstheme="minorHAnsi"/>
          <w:b/>
          <w:sz w:val="18"/>
          <w:szCs w:val="18"/>
        </w:rPr>
        <w:t>Table 3.</w:t>
      </w:r>
      <w:proofErr w:type="gramEnd"/>
      <w:r w:rsidRPr="00FB15FA">
        <w:rPr>
          <w:rFonts w:cstheme="minorHAnsi"/>
          <w:b/>
          <w:sz w:val="18"/>
          <w:szCs w:val="18"/>
        </w:rPr>
        <w:t xml:space="preserve"> HAART immune-recovery models</w:t>
      </w:r>
    </w:p>
    <w:p w:rsidR="00123615" w:rsidRPr="00FB15FA" w:rsidRDefault="00123615" w:rsidP="00123615">
      <w:pPr>
        <w:spacing w:after="0" w:line="240" w:lineRule="auto"/>
        <w:rPr>
          <w:rFonts w:cstheme="minorHAnsi"/>
          <w:color w:val="FF0000"/>
          <w:sz w:val="18"/>
          <w:szCs w:val="18"/>
        </w:rPr>
      </w:pPr>
    </w:p>
    <w:p w:rsidR="00123615" w:rsidRPr="00FB15FA" w:rsidRDefault="00123615" w:rsidP="00AD3667">
      <w:pPr>
        <w:spacing w:after="0" w:line="240" w:lineRule="auto"/>
        <w:ind w:left="720"/>
        <w:rPr>
          <w:rFonts w:cstheme="minorHAnsi"/>
          <w:sz w:val="18"/>
          <w:szCs w:val="18"/>
        </w:rPr>
      </w:pPr>
    </w:p>
    <w:p w:rsidR="00AD3667" w:rsidRPr="00FB15FA" w:rsidRDefault="003827B2" w:rsidP="00123615">
      <w:pPr>
        <w:rPr>
          <w:rFonts w:cstheme="minorHAnsi"/>
          <w:color w:val="FF0000"/>
          <w:sz w:val="18"/>
          <w:szCs w:val="18"/>
        </w:rPr>
      </w:pPr>
      <w:r w:rsidRPr="00FB15FA">
        <w:rPr>
          <w:rFonts w:cstheme="minorHAnsi"/>
          <w:b/>
          <w:sz w:val="18"/>
          <w:szCs w:val="18"/>
        </w:rPr>
        <w:t xml:space="preserve"> </w:t>
      </w: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3827B2" w:rsidRPr="00FB15FA" w:rsidRDefault="003827B2" w:rsidP="00AD3667">
      <w:pPr>
        <w:spacing w:after="0" w:line="240" w:lineRule="auto"/>
        <w:rPr>
          <w:rFonts w:cstheme="minorHAnsi"/>
          <w:color w:val="000000" w:themeColor="text1"/>
          <w:sz w:val="18"/>
          <w:szCs w:val="18"/>
        </w:rPr>
      </w:pPr>
    </w:p>
    <w:p w:rsidR="00AD3667" w:rsidRPr="00FB15FA" w:rsidRDefault="000644D0" w:rsidP="00AD3667">
      <w:pPr>
        <w:spacing w:after="0" w:line="240" w:lineRule="auto"/>
        <w:rPr>
          <w:rFonts w:cstheme="minorHAnsi"/>
          <w:color w:val="000000" w:themeColor="text1"/>
          <w:sz w:val="18"/>
          <w:szCs w:val="18"/>
        </w:rPr>
      </w:pPr>
      <w:r w:rsidRPr="00FB15FA">
        <w:rPr>
          <w:rFonts w:cstheme="minorHAnsi"/>
          <w:color w:val="000000" w:themeColor="text1"/>
          <w:sz w:val="18"/>
          <w:szCs w:val="18"/>
        </w:rPr>
        <w:lastRenderedPageBreak/>
        <w:t xml:space="preserve">Note: These models are only for patients that successfully suppressed the virus at any point (i.e.VL_suppr= 0, if not suppressed) and which had data with </w:t>
      </w:r>
      <w:r w:rsidRPr="00FB15FA">
        <w:rPr>
          <w:rFonts w:cstheme="minorHAnsi"/>
          <w:color w:val="000000" w:themeColor="text1"/>
          <w:sz w:val="18"/>
          <w:szCs w:val="18"/>
          <w:u w:val="single"/>
        </w:rPr>
        <w:t>no gaps</w:t>
      </w:r>
      <w:r w:rsidRPr="00FB15FA">
        <w:rPr>
          <w:rFonts w:cstheme="minorHAnsi"/>
          <w:color w:val="000000" w:themeColor="text1"/>
          <w:sz w:val="18"/>
          <w:szCs w:val="18"/>
        </w:rPr>
        <w:t xml:space="preserve"> in it. </w:t>
      </w:r>
    </w:p>
    <w:p w:rsidR="00AD3667" w:rsidRPr="00FB15FA" w:rsidRDefault="00D16EF0">
      <w:pPr>
        <w:rPr>
          <w:rFonts w:cstheme="minorHAnsi"/>
          <w:sz w:val="18"/>
          <w:szCs w:val="18"/>
        </w:rPr>
      </w:pPr>
      <w:ins w:id="352" w:author="CariVS" w:date="2013-02-08T13:52:00Z">
        <w:r>
          <w:rPr>
            <w:rFonts w:cstheme="minorHAnsi"/>
            <w:sz w:val="18"/>
            <w:szCs w:val="18"/>
          </w:rPr>
          <w:t>This is not true. It is only for those people who we KNOW suppressed OR NOT. “Not suppressed” is the baseline category.</w:t>
        </w:r>
      </w:ins>
      <w:r w:rsidR="000644D0" w:rsidRPr="00FB15FA">
        <w:rPr>
          <w:rFonts w:cstheme="minorHAnsi"/>
          <w:sz w:val="18"/>
          <w:szCs w:val="18"/>
        </w:rPr>
        <w:br w:type="page"/>
      </w:r>
    </w:p>
    <w:p w:rsidR="00AD3667" w:rsidRPr="00FB15FA" w:rsidRDefault="00AD3667" w:rsidP="00AD3667">
      <w:pPr>
        <w:rPr>
          <w:rFonts w:cstheme="minorHAnsi"/>
          <w:b/>
          <w:sz w:val="18"/>
          <w:szCs w:val="18"/>
        </w:rPr>
        <w:sectPr w:rsidR="00AD3667" w:rsidRPr="00FB15FA">
          <w:pgSz w:w="16838" w:h="11906" w:orient="landscape"/>
          <w:pgMar w:top="1440" w:right="1440" w:bottom="1440" w:left="1440" w:header="709" w:footer="709" w:gutter="0"/>
          <w:cols w:space="708"/>
          <w:docGrid w:linePitch="360"/>
        </w:sectPr>
      </w:pPr>
    </w:p>
    <w:p w:rsidR="00AD3667" w:rsidRPr="00FB15FA" w:rsidRDefault="00A00C6E" w:rsidP="00AD3667">
      <w:pPr>
        <w:rPr>
          <w:rFonts w:cstheme="minorHAnsi"/>
          <w:b/>
          <w:sz w:val="18"/>
          <w:szCs w:val="18"/>
        </w:rPr>
      </w:pPr>
      <w:r w:rsidRPr="00FB15FA">
        <w:rPr>
          <w:rFonts w:cstheme="minorHAnsi"/>
          <w:b/>
          <w:noProof/>
          <w:sz w:val="18"/>
          <w:szCs w:val="18"/>
          <w:lang w:eastAsia="en-ZA"/>
        </w:rPr>
        <w:lastRenderedPageBreak/>
        <w:drawing>
          <wp:inline distT="0" distB="0" distL="0" distR="0" wp14:anchorId="09E84A5E" wp14:editId="2F79A4CF">
            <wp:extent cx="4782509" cy="290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509" cy="2912521"/>
                    </a:xfrm>
                    <a:prstGeom prst="rect">
                      <a:avLst/>
                    </a:prstGeom>
                    <a:noFill/>
                  </pic:spPr>
                </pic:pic>
              </a:graphicData>
            </a:graphic>
          </wp:inline>
        </w:drawing>
      </w:r>
    </w:p>
    <w:p w:rsidR="00A00C6E" w:rsidRPr="00FB15FA" w:rsidRDefault="00A00C6E" w:rsidP="00AD3667">
      <w:pPr>
        <w:rPr>
          <w:rFonts w:cstheme="minorHAnsi"/>
          <w:sz w:val="18"/>
          <w:szCs w:val="18"/>
        </w:rPr>
      </w:pPr>
      <w:proofErr w:type="gramStart"/>
      <w:r w:rsidRPr="00FB15FA">
        <w:rPr>
          <w:rFonts w:cstheme="minorHAnsi"/>
          <w:b/>
          <w:sz w:val="18"/>
          <w:szCs w:val="18"/>
        </w:rPr>
        <w:t>Figure 3.</w:t>
      </w:r>
      <w:proofErr w:type="gramEnd"/>
      <w:r w:rsidRPr="00FB15FA">
        <w:rPr>
          <w:rFonts w:cstheme="minorHAnsi"/>
          <w:b/>
          <w:sz w:val="18"/>
          <w:szCs w:val="18"/>
        </w:rPr>
        <w:t xml:space="preserve"> </w:t>
      </w:r>
      <w:r w:rsidRPr="00FB15FA">
        <w:rPr>
          <w:rFonts w:cstheme="minorHAnsi"/>
          <w:sz w:val="18"/>
          <w:szCs w:val="18"/>
        </w:rPr>
        <w:t>Graph of mean CD4 count</w:t>
      </w:r>
      <w:r w:rsidR="00866C55" w:rsidRPr="00FB15FA">
        <w:rPr>
          <w:rFonts w:cstheme="minorHAnsi"/>
          <w:sz w:val="18"/>
          <w:szCs w:val="18"/>
        </w:rPr>
        <w:t>s</w:t>
      </w:r>
      <w:r w:rsidRPr="00FB15FA">
        <w:rPr>
          <w:rFonts w:cstheme="minorHAnsi"/>
          <w:sz w:val="18"/>
          <w:szCs w:val="18"/>
        </w:rPr>
        <w:t xml:space="preserve"> categorised by VL suppression within </w:t>
      </w:r>
      <w:r w:rsidRPr="00FB15FA">
        <w:rPr>
          <w:rFonts w:cstheme="minorHAnsi"/>
          <w:sz w:val="18"/>
          <w:szCs w:val="18"/>
          <w:u w:val="single"/>
        </w:rPr>
        <w:t>&lt;</w:t>
      </w:r>
      <w:r w:rsidRPr="00FB15FA">
        <w:rPr>
          <w:rFonts w:cstheme="minorHAnsi"/>
          <w:sz w:val="18"/>
          <w:szCs w:val="18"/>
        </w:rPr>
        <w:t xml:space="preserve"> 12 months. All patients demonstrated improvements in CD4 count following initiation of HAART. However, on average, patients that were unable to suppress the virus within 12 months or less did not recover CD4 counts as effectively as those that did.</w:t>
      </w:r>
    </w:p>
    <w:p w:rsidR="00A00C6E" w:rsidRPr="00FB15FA" w:rsidRDefault="00A00C6E" w:rsidP="00AD3667">
      <w:pPr>
        <w:rPr>
          <w:rFonts w:cstheme="minorHAnsi"/>
          <w:sz w:val="18"/>
          <w:szCs w:val="18"/>
        </w:rPr>
      </w:pPr>
      <w:r w:rsidRPr="00FB15FA">
        <w:rPr>
          <w:rFonts w:cstheme="minorHAnsi"/>
          <w:sz w:val="18"/>
          <w:szCs w:val="18"/>
        </w:rPr>
        <w:t xml:space="preserve">Note: Data has been constrained to a minimum of &gt;10 patients per point.   </w:t>
      </w:r>
    </w:p>
    <w:sectPr w:rsidR="00A00C6E" w:rsidRPr="00FB15FA" w:rsidSect="00AD3667">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CariVS" w:date="2013-02-06T12:26:00Z" w:initials="cvs">
    <w:p w:rsidR="00811B46" w:rsidRDefault="00811B46">
      <w:pPr>
        <w:pStyle w:val="CommentText"/>
      </w:pPr>
      <w:r>
        <w:rPr>
          <w:rStyle w:val="CommentReference"/>
        </w:rPr>
        <w:annotationRef/>
      </w:r>
      <w:r>
        <w:t>Maybe not an adherence issue? I would put it with the demographics section</w:t>
      </w:r>
    </w:p>
  </w:comment>
  <w:comment w:id="55" w:author="CariVS" w:date="2013-02-06T12:46:00Z" w:initials="cvs">
    <w:p w:rsidR="00811B46" w:rsidRDefault="00811B46">
      <w:pPr>
        <w:pStyle w:val="CommentText"/>
      </w:pPr>
      <w:r>
        <w:rPr>
          <w:rStyle w:val="CommentReference"/>
        </w:rPr>
        <w:annotationRef/>
      </w:r>
      <w:r>
        <w:t>Why log here and then actual VL down?</w:t>
      </w:r>
    </w:p>
  </w:comment>
  <w:comment w:id="84" w:author="CariVS" w:date="2013-02-06T14:09:00Z" w:initials="cvs">
    <w:p w:rsidR="00811B46" w:rsidRDefault="00811B46">
      <w:pPr>
        <w:pStyle w:val="CommentText"/>
      </w:pPr>
      <w:r>
        <w:rPr>
          <w:rStyle w:val="CommentReference"/>
        </w:rPr>
        <w:annotationRef/>
      </w:r>
      <w:proofErr w:type="spellStart"/>
      <w:r>
        <w:t>Ek</w:t>
      </w:r>
      <w:proofErr w:type="spellEnd"/>
      <w:r>
        <w:t xml:space="preserve"> </w:t>
      </w:r>
      <w:proofErr w:type="spellStart"/>
      <w:r>
        <w:t>kry</w:t>
      </w:r>
      <w:proofErr w:type="spellEnd"/>
      <w:r>
        <w:t xml:space="preserve"> </w:t>
      </w:r>
      <w:proofErr w:type="spellStart"/>
      <w:r>
        <w:t>nie</w:t>
      </w:r>
      <w:proofErr w:type="spellEnd"/>
      <w:r>
        <w:t xml:space="preserve"> </w:t>
      </w:r>
      <w:proofErr w:type="spellStart"/>
      <w:r>
        <w:t>dieselfde</w:t>
      </w:r>
      <w:proofErr w:type="spellEnd"/>
    </w:p>
  </w:comment>
  <w:comment w:id="142" w:author="Theresa Rossouw" w:date="2012-11-28T09:37:00Z" w:initials="TR">
    <w:p w:rsidR="00811B46" w:rsidRDefault="00811B46">
      <w:pPr>
        <w:pStyle w:val="CommentText"/>
      </w:pPr>
      <w:r>
        <w:rPr>
          <w:rStyle w:val="CommentReference"/>
        </w:rPr>
        <w:annotationRef/>
      </w:r>
      <w:r>
        <w:t>Is it worthwhile showing this? It sounds rather interesting to me.</w:t>
      </w:r>
    </w:p>
  </w:comment>
  <w:comment w:id="158" w:author="Theresa Rossouw" w:date="2012-11-28T09:43:00Z" w:initials="TR">
    <w:p w:rsidR="00811B46" w:rsidRDefault="00811B46">
      <w:pPr>
        <w:pStyle w:val="CommentText"/>
      </w:pPr>
      <w:r>
        <w:rPr>
          <w:rStyle w:val="CommentReference"/>
        </w:rPr>
        <w:annotationRef/>
      </w:r>
      <w:r>
        <w:t>The risk factor for poor response is age&gt;50. That groups looks different to the others. Could you see a statiistical difference by just looking at that group versus the rest?</w:t>
      </w:r>
    </w:p>
  </w:comment>
  <w:comment w:id="159" w:author="Theresa Rossouw" w:date="2012-11-28T09:44:00Z" w:initials="TR">
    <w:p w:rsidR="00811B46" w:rsidRDefault="00811B46">
      <w:pPr>
        <w:pStyle w:val="CommentText"/>
      </w:pPr>
      <w:r>
        <w:rPr>
          <w:rStyle w:val="CommentReference"/>
        </w:rPr>
        <w:annotationRef/>
      </w:r>
      <w:r>
        <w:t>This is interesting! Might it be because we had so few deaths?</w:t>
      </w:r>
    </w:p>
  </w:comment>
  <w:comment w:id="160" w:author="Theresa Rossouw" w:date="2012-11-28T09:46:00Z" w:initials="TR">
    <w:p w:rsidR="00811B46" w:rsidRDefault="00811B46">
      <w:pPr>
        <w:pStyle w:val="CommentText"/>
      </w:pPr>
      <w:r>
        <w:rPr>
          <w:rStyle w:val="CommentReference"/>
        </w:rPr>
        <w:annotationRef/>
      </w:r>
      <w:r>
        <w:t xml:space="preserve">I agree. Treatment is usually stopped due to very severe side effects and that affects a small % of patients only.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AE3"/>
    <w:multiLevelType w:val="hybridMultilevel"/>
    <w:tmpl w:val="BBF4FA9A"/>
    <w:lvl w:ilvl="0" w:tplc="CE423E6A">
      <w:start w:val="700"/>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885063"/>
    <w:multiLevelType w:val="hybridMultilevel"/>
    <w:tmpl w:val="41720448"/>
    <w:lvl w:ilvl="0" w:tplc="07B6159C">
      <w:start w:val="700"/>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06C1599"/>
    <w:multiLevelType w:val="hybridMultilevel"/>
    <w:tmpl w:val="9830F80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5D967ED1"/>
    <w:multiLevelType w:val="hybridMultilevel"/>
    <w:tmpl w:val="F2507F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5DE557D7"/>
    <w:multiLevelType w:val="hybridMultilevel"/>
    <w:tmpl w:val="5EC05642"/>
    <w:lvl w:ilvl="0" w:tplc="A290D726">
      <w:start w:val="4"/>
      <w:numFmt w:val="bullet"/>
      <w:lvlText w:val=""/>
      <w:lvlJc w:val="left"/>
      <w:pPr>
        <w:ind w:left="720" w:hanging="360"/>
      </w:pPr>
      <w:rPr>
        <w:rFonts w:ascii="Wingdings" w:eastAsiaTheme="minorHAnsi" w:hAnsi="Wingdings"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59B327C"/>
    <w:multiLevelType w:val="hybridMultilevel"/>
    <w:tmpl w:val="8DCE8F78"/>
    <w:lvl w:ilvl="0" w:tplc="6A548080">
      <w:start w:val="1"/>
      <w:numFmt w:val="decimal"/>
      <w:lvlText w:val="%1."/>
      <w:lvlJc w:val="left"/>
      <w:pPr>
        <w:ind w:left="360" w:hanging="360"/>
      </w:pPr>
      <w:rPr>
        <w:rFonts w:eastAsiaTheme="minorHAnsi"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nsid w:val="667B3B4A"/>
    <w:multiLevelType w:val="hybridMultilevel"/>
    <w:tmpl w:val="B1909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6FF036C"/>
    <w:multiLevelType w:val="hybridMultilevel"/>
    <w:tmpl w:val="F702CF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5C"/>
    <w:rsid w:val="0004425C"/>
    <w:rsid w:val="000644D0"/>
    <w:rsid w:val="000846C1"/>
    <w:rsid w:val="000847C4"/>
    <w:rsid w:val="000C27CF"/>
    <w:rsid w:val="000F2FFF"/>
    <w:rsid w:val="001043B1"/>
    <w:rsid w:val="0011415C"/>
    <w:rsid w:val="00123615"/>
    <w:rsid w:val="0015716F"/>
    <w:rsid w:val="001970F8"/>
    <w:rsid w:val="001E476A"/>
    <w:rsid w:val="001F4078"/>
    <w:rsid w:val="00214E8D"/>
    <w:rsid w:val="002413BB"/>
    <w:rsid w:val="002503E3"/>
    <w:rsid w:val="00267949"/>
    <w:rsid w:val="002C026D"/>
    <w:rsid w:val="00353E07"/>
    <w:rsid w:val="003827B2"/>
    <w:rsid w:val="003B0FDA"/>
    <w:rsid w:val="003F0D0A"/>
    <w:rsid w:val="00405470"/>
    <w:rsid w:val="0040679C"/>
    <w:rsid w:val="004677C1"/>
    <w:rsid w:val="00470E65"/>
    <w:rsid w:val="004A7DEA"/>
    <w:rsid w:val="004B3EAD"/>
    <w:rsid w:val="004E7A65"/>
    <w:rsid w:val="004F3A50"/>
    <w:rsid w:val="00543A97"/>
    <w:rsid w:val="005459F2"/>
    <w:rsid w:val="00581B2B"/>
    <w:rsid w:val="00584051"/>
    <w:rsid w:val="005D348A"/>
    <w:rsid w:val="005F2D9E"/>
    <w:rsid w:val="00606E62"/>
    <w:rsid w:val="0067176F"/>
    <w:rsid w:val="006912D5"/>
    <w:rsid w:val="006C44C2"/>
    <w:rsid w:val="006D0A47"/>
    <w:rsid w:val="0071069A"/>
    <w:rsid w:val="0071521E"/>
    <w:rsid w:val="0078395C"/>
    <w:rsid w:val="007C2C74"/>
    <w:rsid w:val="007C6D22"/>
    <w:rsid w:val="0080577B"/>
    <w:rsid w:val="00811B46"/>
    <w:rsid w:val="00820508"/>
    <w:rsid w:val="00826C6A"/>
    <w:rsid w:val="00857FEA"/>
    <w:rsid w:val="00866C55"/>
    <w:rsid w:val="008E2E1A"/>
    <w:rsid w:val="008E5069"/>
    <w:rsid w:val="00937935"/>
    <w:rsid w:val="009C6F14"/>
    <w:rsid w:val="009E627B"/>
    <w:rsid w:val="00A00C6E"/>
    <w:rsid w:val="00A379E4"/>
    <w:rsid w:val="00A40CDE"/>
    <w:rsid w:val="00A95E53"/>
    <w:rsid w:val="00AA405E"/>
    <w:rsid w:val="00AA71AF"/>
    <w:rsid w:val="00AB4F1E"/>
    <w:rsid w:val="00AD0B81"/>
    <w:rsid w:val="00AD3667"/>
    <w:rsid w:val="00AE2945"/>
    <w:rsid w:val="00B51A7D"/>
    <w:rsid w:val="00B74B38"/>
    <w:rsid w:val="00B7560A"/>
    <w:rsid w:val="00B922F0"/>
    <w:rsid w:val="00C51716"/>
    <w:rsid w:val="00C838C8"/>
    <w:rsid w:val="00D16EF0"/>
    <w:rsid w:val="00D5677C"/>
    <w:rsid w:val="00D80F51"/>
    <w:rsid w:val="00DA260B"/>
    <w:rsid w:val="00DC66DB"/>
    <w:rsid w:val="00DD1F9D"/>
    <w:rsid w:val="00DE0870"/>
    <w:rsid w:val="00E41755"/>
    <w:rsid w:val="00E43C14"/>
    <w:rsid w:val="00EC57C1"/>
    <w:rsid w:val="00EE55F2"/>
    <w:rsid w:val="00F2717A"/>
    <w:rsid w:val="00F46516"/>
    <w:rsid w:val="00F873E2"/>
    <w:rsid w:val="00FB15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EC"/>
  </w:style>
  <w:style w:type="paragraph" w:styleId="Heading2">
    <w:name w:val="heading 2"/>
    <w:basedOn w:val="Normal"/>
    <w:next w:val="Normal"/>
    <w:link w:val="Heading2Char"/>
    <w:uiPriority w:val="9"/>
    <w:unhideWhenUsed/>
    <w:qFormat/>
    <w:rsid w:val="00734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5F17"/>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F56662"/>
    <w:rPr>
      <w:rFonts w:ascii="Lucida Grande" w:hAnsi="Lucida Grande"/>
      <w:sz w:val="18"/>
      <w:szCs w:val="18"/>
    </w:rPr>
  </w:style>
  <w:style w:type="table" w:styleId="TableGrid">
    <w:name w:val="Table Grid"/>
    <w:basedOn w:val="TableNormal"/>
    <w:uiPriority w:val="59"/>
    <w:rsid w:val="00114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1AC"/>
    <w:pPr>
      <w:ind w:left="720"/>
      <w:contextualSpacing/>
    </w:pPr>
  </w:style>
  <w:style w:type="character" w:customStyle="1" w:styleId="Heading2Char">
    <w:name w:val="Heading 2 Char"/>
    <w:basedOn w:val="DefaultParagraphFont"/>
    <w:link w:val="Heading2"/>
    <w:uiPriority w:val="9"/>
    <w:rsid w:val="0073420E"/>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DD5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49F6"/>
    <w:pPr>
      <w:spacing w:after="0" w:line="240" w:lineRule="auto"/>
    </w:pPr>
  </w:style>
  <w:style w:type="character" w:customStyle="1" w:styleId="BalloonTextChar1">
    <w:name w:val="Balloon Text Char1"/>
    <w:basedOn w:val="DefaultParagraphFont"/>
    <w:link w:val="BalloonText"/>
    <w:uiPriority w:val="99"/>
    <w:semiHidden/>
    <w:rsid w:val="00925F17"/>
    <w:rPr>
      <w:rFonts w:ascii="Tahoma" w:hAnsi="Tahoma" w:cs="Tahoma"/>
      <w:sz w:val="16"/>
      <w:szCs w:val="16"/>
    </w:rPr>
  </w:style>
  <w:style w:type="character" w:styleId="CommentReference">
    <w:name w:val="annotation reference"/>
    <w:basedOn w:val="DefaultParagraphFont"/>
    <w:uiPriority w:val="99"/>
    <w:semiHidden/>
    <w:unhideWhenUsed/>
    <w:rsid w:val="003F2F82"/>
    <w:rPr>
      <w:sz w:val="18"/>
      <w:szCs w:val="18"/>
    </w:rPr>
  </w:style>
  <w:style w:type="paragraph" w:styleId="CommentText">
    <w:name w:val="annotation text"/>
    <w:basedOn w:val="Normal"/>
    <w:link w:val="CommentTextChar"/>
    <w:uiPriority w:val="99"/>
    <w:semiHidden/>
    <w:unhideWhenUsed/>
    <w:rsid w:val="003F2F82"/>
    <w:pPr>
      <w:spacing w:line="240" w:lineRule="auto"/>
    </w:pPr>
    <w:rPr>
      <w:sz w:val="24"/>
      <w:szCs w:val="24"/>
    </w:rPr>
  </w:style>
  <w:style w:type="character" w:customStyle="1" w:styleId="CommentTextChar">
    <w:name w:val="Comment Text Char"/>
    <w:basedOn w:val="DefaultParagraphFont"/>
    <w:link w:val="CommentText"/>
    <w:uiPriority w:val="99"/>
    <w:semiHidden/>
    <w:rsid w:val="003F2F82"/>
    <w:rPr>
      <w:sz w:val="24"/>
      <w:szCs w:val="24"/>
    </w:rPr>
  </w:style>
  <w:style w:type="paragraph" w:styleId="CommentSubject">
    <w:name w:val="annotation subject"/>
    <w:basedOn w:val="CommentText"/>
    <w:next w:val="CommentText"/>
    <w:link w:val="CommentSubjectChar"/>
    <w:uiPriority w:val="99"/>
    <w:semiHidden/>
    <w:unhideWhenUsed/>
    <w:rsid w:val="003F2F82"/>
    <w:rPr>
      <w:b/>
      <w:bCs/>
      <w:sz w:val="20"/>
      <w:szCs w:val="20"/>
    </w:rPr>
  </w:style>
  <w:style w:type="character" w:customStyle="1" w:styleId="CommentSubjectChar">
    <w:name w:val="Comment Subject Char"/>
    <w:basedOn w:val="CommentTextChar"/>
    <w:link w:val="CommentSubject"/>
    <w:uiPriority w:val="99"/>
    <w:semiHidden/>
    <w:rsid w:val="003F2F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EC"/>
  </w:style>
  <w:style w:type="paragraph" w:styleId="Heading2">
    <w:name w:val="heading 2"/>
    <w:basedOn w:val="Normal"/>
    <w:next w:val="Normal"/>
    <w:link w:val="Heading2Char"/>
    <w:uiPriority w:val="9"/>
    <w:unhideWhenUsed/>
    <w:qFormat/>
    <w:rsid w:val="00734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5F17"/>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F56662"/>
    <w:rPr>
      <w:rFonts w:ascii="Lucida Grande" w:hAnsi="Lucida Grande"/>
      <w:sz w:val="18"/>
      <w:szCs w:val="18"/>
    </w:rPr>
  </w:style>
  <w:style w:type="table" w:styleId="TableGrid">
    <w:name w:val="Table Grid"/>
    <w:basedOn w:val="TableNormal"/>
    <w:uiPriority w:val="59"/>
    <w:rsid w:val="00114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1AC"/>
    <w:pPr>
      <w:ind w:left="720"/>
      <w:contextualSpacing/>
    </w:pPr>
  </w:style>
  <w:style w:type="character" w:customStyle="1" w:styleId="Heading2Char">
    <w:name w:val="Heading 2 Char"/>
    <w:basedOn w:val="DefaultParagraphFont"/>
    <w:link w:val="Heading2"/>
    <w:uiPriority w:val="9"/>
    <w:rsid w:val="0073420E"/>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DD5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49F6"/>
    <w:pPr>
      <w:spacing w:after="0" w:line="240" w:lineRule="auto"/>
    </w:pPr>
  </w:style>
  <w:style w:type="character" w:customStyle="1" w:styleId="BalloonTextChar1">
    <w:name w:val="Balloon Text Char1"/>
    <w:basedOn w:val="DefaultParagraphFont"/>
    <w:link w:val="BalloonText"/>
    <w:uiPriority w:val="99"/>
    <w:semiHidden/>
    <w:rsid w:val="00925F17"/>
    <w:rPr>
      <w:rFonts w:ascii="Tahoma" w:hAnsi="Tahoma" w:cs="Tahoma"/>
      <w:sz w:val="16"/>
      <w:szCs w:val="16"/>
    </w:rPr>
  </w:style>
  <w:style w:type="character" w:styleId="CommentReference">
    <w:name w:val="annotation reference"/>
    <w:basedOn w:val="DefaultParagraphFont"/>
    <w:uiPriority w:val="99"/>
    <w:semiHidden/>
    <w:unhideWhenUsed/>
    <w:rsid w:val="003F2F82"/>
    <w:rPr>
      <w:sz w:val="18"/>
      <w:szCs w:val="18"/>
    </w:rPr>
  </w:style>
  <w:style w:type="paragraph" w:styleId="CommentText">
    <w:name w:val="annotation text"/>
    <w:basedOn w:val="Normal"/>
    <w:link w:val="CommentTextChar"/>
    <w:uiPriority w:val="99"/>
    <w:semiHidden/>
    <w:unhideWhenUsed/>
    <w:rsid w:val="003F2F82"/>
    <w:pPr>
      <w:spacing w:line="240" w:lineRule="auto"/>
    </w:pPr>
    <w:rPr>
      <w:sz w:val="24"/>
      <w:szCs w:val="24"/>
    </w:rPr>
  </w:style>
  <w:style w:type="character" w:customStyle="1" w:styleId="CommentTextChar">
    <w:name w:val="Comment Text Char"/>
    <w:basedOn w:val="DefaultParagraphFont"/>
    <w:link w:val="CommentText"/>
    <w:uiPriority w:val="99"/>
    <w:semiHidden/>
    <w:rsid w:val="003F2F82"/>
    <w:rPr>
      <w:sz w:val="24"/>
      <w:szCs w:val="24"/>
    </w:rPr>
  </w:style>
  <w:style w:type="paragraph" w:styleId="CommentSubject">
    <w:name w:val="annotation subject"/>
    <w:basedOn w:val="CommentText"/>
    <w:next w:val="CommentText"/>
    <w:link w:val="CommentSubjectChar"/>
    <w:uiPriority w:val="99"/>
    <w:semiHidden/>
    <w:unhideWhenUsed/>
    <w:rsid w:val="003F2F82"/>
    <w:rPr>
      <w:b/>
      <w:bCs/>
      <w:sz w:val="20"/>
      <w:szCs w:val="20"/>
    </w:rPr>
  </w:style>
  <w:style w:type="character" w:customStyle="1" w:styleId="CommentSubjectChar">
    <w:name w:val="Comment Subject Char"/>
    <w:basedOn w:val="CommentTextChar"/>
    <w:link w:val="CommentSubject"/>
    <w:uiPriority w:val="99"/>
    <w:semiHidden/>
    <w:rsid w:val="003F2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3706">
      <w:bodyDiv w:val="1"/>
      <w:marLeft w:val="0"/>
      <w:marRight w:val="0"/>
      <w:marTop w:val="0"/>
      <w:marBottom w:val="0"/>
      <w:divBdr>
        <w:top w:val="none" w:sz="0" w:space="0" w:color="auto"/>
        <w:left w:val="none" w:sz="0" w:space="0" w:color="auto"/>
        <w:bottom w:val="none" w:sz="0" w:space="0" w:color="auto"/>
        <w:right w:val="none" w:sz="0" w:space="0" w:color="auto"/>
      </w:divBdr>
    </w:div>
    <w:div w:id="130295300">
      <w:bodyDiv w:val="1"/>
      <w:marLeft w:val="0"/>
      <w:marRight w:val="0"/>
      <w:marTop w:val="0"/>
      <w:marBottom w:val="0"/>
      <w:divBdr>
        <w:top w:val="none" w:sz="0" w:space="0" w:color="auto"/>
        <w:left w:val="none" w:sz="0" w:space="0" w:color="auto"/>
        <w:bottom w:val="none" w:sz="0" w:space="0" w:color="auto"/>
        <w:right w:val="none" w:sz="0" w:space="0" w:color="auto"/>
      </w:divBdr>
    </w:div>
    <w:div w:id="130825977">
      <w:bodyDiv w:val="1"/>
      <w:marLeft w:val="0"/>
      <w:marRight w:val="0"/>
      <w:marTop w:val="0"/>
      <w:marBottom w:val="0"/>
      <w:divBdr>
        <w:top w:val="none" w:sz="0" w:space="0" w:color="auto"/>
        <w:left w:val="none" w:sz="0" w:space="0" w:color="auto"/>
        <w:bottom w:val="none" w:sz="0" w:space="0" w:color="auto"/>
        <w:right w:val="none" w:sz="0" w:space="0" w:color="auto"/>
      </w:divBdr>
    </w:div>
    <w:div w:id="131946080">
      <w:bodyDiv w:val="1"/>
      <w:marLeft w:val="0"/>
      <w:marRight w:val="0"/>
      <w:marTop w:val="0"/>
      <w:marBottom w:val="0"/>
      <w:divBdr>
        <w:top w:val="none" w:sz="0" w:space="0" w:color="auto"/>
        <w:left w:val="none" w:sz="0" w:space="0" w:color="auto"/>
        <w:bottom w:val="none" w:sz="0" w:space="0" w:color="auto"/>
        <w:right w:val="none" w:sz="0" w:space="0" w:color="auto"/>
      </w:divBdr>
    </w:div>
    <w:div w:id="152568935">
      <w:bodyDiv w:val="1"/>
      <w:marLeft w:val="0"/>
      <w:marRight w:val="0"/>
      <w:marTop w:val="0"/>
      <w:marBottom w:val="0"/>
      <w:divBdr>
        <w:top w:val="none" w:sz="0" w:space="0" w:color="auto"/>
        <w:left w:val="none" w:sz="0" w:space="0" w:color="auto"/>
        <w:bottom w:val="none" w:sz="0" w:space="0" w:color="auto"/>
        <w:right w:val="none" w:sz="0" w:space="0" w:color="auto"/>
      </w:divBdr>
    </w:div>
    <w:div w:id="186061447">
      <w:bodyDiv w:val="1"/>
      <w:marLeft w:val="0"/>
      <w:marRight w:val="0"/>
      <w:marTop w:val="0"/>
      <w:marBottom w:val="0"/>
      <w:divBdr>
        <w:top w:val="none" w:sz="0" w:space="0" w:color="auto"/>
        <w:left w:val="none" w:sz="0" w:space="0" w:color="auto"/>
        <w:bottom w:val="none" w:sz="0" w:space="0" w:color="auto"/>
        <w:right w:val="none" w:sz="0" w:space="0" w:color="auto"/>
      </w:divBdr>
    </w:div>
    <w:div w:id="260258034">
      <w:bodyDiv w:val="1"/>
      <w:marLeft w:val="0"/>
      <w:marRight w:val="0"/>
      <w:marTop w:val="0"/>
      <w:marBottom w:val="0"/>
      <w:divBdr>
        <w:top w:val="none" w:sz="0" w:space="0" w:color="auto"/>
        <w:left w:val="none" w:sz="0" w:space="0" w:color="auto"/>
        <w:bottom w:val="none" w:sz="0" w:space="0" w:color="auto"/>
        <w:right w:val="none" w:sz="0" w:space="0" w:color="auto"/>
      </w:divBdr>
    </w:div>
    <w:div w:id="293567176">
      <w:bodyDiv w:val="1"/>
      <w:marLeft w:val="0"/>
      <w:marRight w:val="0"/>
      <w:marTop w:val="0"/>
      <w:marBottom w:val="0"/>
      <w:divBdr>
        <w:top w:val="none" w:sz="0" w:space="0" w:color="auto"/>
        <w:left w:val="none" w:sz="0" w:space="0" w:color="auto"/>
        <w:bottom w:val="none" w:sz="0" w:space="0" w:color="auto"/>
        <w:right w:val="none" w:sz="0" w:space="0" w:color="auto"/>
      </w:divBdr>
    </w:div>
    <w:div w:id="303004469">
      <w:bodyDiv w:val="1"/>
      <w:marLeft w:val="0"/>
      <w:marRight w:val="0"/>
      <w:marTop w:val="0"/>
      <w:marBottom w:val="0"/>
      <w:divBdr>
        <w:top w:val="none" w:sz="0" w:space="0" w:color="auto"/>
        <w:left w:val="none" w:sz="0" w:space="0" w:color="auto"/>
        <w:bottom w:val="none" w:sz="0" w:space="0" w:color="auto"/>
        <w:right w:val="none" w:sz="0" w:space="0" w:color="auto"/>
      </w:divBdr>
    </w:div>
    <w:div w:id="303892744">
      <w:bodyDiv w:val="1"/>
      <w:marLeft w:val="0"/>
      <w:marRight w:val="0"/>
      <w:marTop w:val="0"/>
      <w:marBottom w:val="0"/>
      <w:divBdr>
        <w:top w:val="none" w:sz="0" w:space="0" w:color="auto"/>
        <w:left w:val="none" w:sz="0" w:space="0" w:color="auto"/>
        <w:bottom w:val="none" w:sz="0" w:space="0" w:color="auto"/>
        <w:right w:val="none" w:sz="0" w:space="0" w:color="auto"/>
      </w:divBdr>
    </w:div>
    <w:div w:id="338311371">
      <w:bodyDiv w:val="1"/>
      <w:marLeft w:val="0"/>
      <w:marRight w:val="0"/>
      <w:marTop w:val="0"/>
      <w:marBottom w:val="0"/>
      <w:divBdr>
        <w:top w:val="none" w:sz="0" w:space="0" w:color="auto"/>
        <w:left w:val="none" w:sz="0" w:space="0" w:color="auto"/>
        <w:bottom w:val="none" w:sz="0" w:space="0" w:color="auto"/>
        <w:right w:val="none" w:sz="0" w:space="0" w:color="auto"/>
      </w:divBdr>
    </w:div>
    <w:div w:id="338430359">
      <w:bodyDiv w:val="1"/>
      <w:marLeft w:val="0"/>
      <w:marRight w:val="0"/>
      <w:marTop w:val="0"/>
      <w:marBottom w:val="0"/>
      <w:divBdr>
        <w:top w:val="none" w:sz="0" w:space="0" w:color="auto"/>
        <w:left w:val="none" w:sz="0" w:space="0" w:color="auto"/>
        <w:bottom w:val="none" w:sz="0" w:space="0" w:color="auto"/>
        <w:right w:val="none" w:sz="0" w:space="0" w:color="auto"/>
      </w:divBdr>
    </w:div>
    <w:div w:id="347684095">
      <w:bodyDiv w:val="1"/>
      <w:marLeft w:val="0"/>
      <w:marRight w:val="0"/>
      <w:marTop w:val="0"/>
      <w:marBottom w:val="0"/>
      <w:divBdr>
        <w:top w:val="none" w:sz="0" w:space="0" w:color="auto"/>
        <w:left w:val="none" w:sz="0" w:space="0" w:color="auto"/>
        <w:bottom w:val="none" w:sz="0" w:space="0" w:color="auto"/>
        <w:right w:val="none" w:sz="0" w:space="0" w:color="auto"/>
      </w:divBdr>
    </w:div>
    <w:div w:id="348679052">
      <w:bodyDiv w:val="1"/>
      <w:marLeft w:val="0"/>
      <w:marRight w:val="0"/>
      <w:marTop w:val="0"/>
      <w:marBottom w:val="0"/>
      <w:divBdr>
        <w:top w:val="none" w:sz="0" w:space="0" w:color="auto"/>
        <w:left w:val="none" w:sz="0" w:space="0" w:color="auto"/>
        <w:bottom w:val="none" w:sz="0" w:space="0" w:color="auto"/>
        <w:right w:val="none" w:sz="0" w:space="0" w:color="auto"/>
      </w:divBdr>
    </w:div>
    <w:div w:id="357198580">
      <w:bodyDiv w:val="1"/>
      <w:marLeft w:val="0"/>
      <w:marRight w:val="0"/>
      <w:marTop w:val="0"/>
      <w:marBottom w:val="0"/>
      <w:divBdr>
        <w:top w:val="none" w:sz="0" w:space="0" w:color="auto"/>
        <w:left w:val="none" w:sz="0" w:space="0" w:color="auto"/>
        <w:bottom w:val="none" w:sz="0" w:space="0" w:color="auto"/>
        <w:right w:val="none" w:sz="0" w:space="0" w:color="auto"/>
      </w:divBdr>
    </w:div>
    <w:div w:id="368578927">
      <w:bodyDiv w:val="1"/>
      <w:marLeft w:val="0"/>
      <w:marRight w:val="0"/>
      <w:marTop w:val="0"/>
      <w:marBottom w:val="0"/>
      <w:divBdr>
        <w:top w:val="none" w:sz="0" w:space="0" w:color="auto"/>
        <w:left w:val="none" w:sz="0" w:space="0" w:color="auto"/>
        <w:bottom w:val="none" w:sz="0" w:space="0" w:color="auto"/>
        <w:right w:val="none" w:sz="0" w:space="0" w:color="auto"/>
      </w:divBdr>
    </w:div>
    <w:div w:id="370422615">
      <w:bodyDiv w:val="1"/>
      <w:marLeft w:val="0"/>
      <w:marRight w:val="0"/>
      <w:marTop w:val="0"/>
      <w:marBottom w:val="0"/>
      <w:divBdr>
        <w:top w:val="none" w:sz="0" w:space="0" w:color="auto"/>
        <w:left w:val="none" w:sz="0" w:space="0" w:color="auto"/>
        <w:bottom w:val="none" w:sz="0" w:space="0" w:color="auto"/>
        <w:right w:val="none" w:sz="0" w:space="0" w:color="auto"/>
      </w:divBdr>
    </w:div>
    <w:div w:id="384328897">
      <w:bodyDiv w:val="1"/>
      <w:marLeft w:val="0"/>
      <w:marRight w:val="0"/>
      <w:marTop w:val="0"/>
      <w:marBottom w:val="0"/>
      <w:divBdr>
        <w:top w:val="none" w:sz="0" w:space="0" w:color="auto"/>
        <w:left w:val="none" w:sz="0" w:space="0" w:color="auto"/>
        <w:bottom w:val="none" w:sz="0" w:space="0" w:color="auto"/>
        <w:right w:val="none" w:sz="0" w:space="0" w:color="auto"/>
      </w:divBdr>
    </w:div>
    <w:div w:id="386489979">
      <w:bodyDiv w:val="1"/>
      <w:marLeft w:val="0"/>
      <w:marRight w:val="0"/>
      <w:marTop w:val="0"/>
      <w:marBottom w:val="0"/>
      <w:divBdr>
        <w:top w:val="none" w:sz="0" w:space="0" w:color="auto"/>
        <w:left w:val="none" w:sz="0" w:space="0" w:color="auto"/>
        <w:bottom w:val="none" w:sz="0" w:space="0" w:color="auto"/>
        <w:right w:val="none" w:sz="0" w:space="0" w:color="auto"/>
      </w:divBdr>
    </w:div>
    <w:div w:id="486632818">
      <w:bodyDiv w:val="1"/>
      <w:marLeft w:val="0"/>
      <w:marRight w:val="0"/>
      <w:marTop w:val="0"/>
      <w:marBottom w:val="0"/>
      <w:divBdr>
        <w:top w:val="none" w:sz="0" w:space="0" w:color="auto"/>
        <w:left w:val="none" w:sz="0" w:space="0" w:color="auto"/>
        <w:bottom w:val="none" w:sz="0" w:space="0" w:color="auto"/>
        <w:right w:val="none" w:sz="0" w:space="0" w:color="auto"/>
      </w:divBdr>
    </w:div>
    <w:div w:id="499396370">
      <w:bodyDiv w:val="1"/>
      <w:marLeft w:val="0"/>
      <w:marRight w:val="0"/>
      <w:marTop w:val="0"/>
      <w:marBottom w:val="0"/>
      <w:divBdr>
        <w:top w:val="none" w:sz="0" w:space="0" w:color="auto"/>
        <w:left w:val="none" w:sz="0" w:space="0" w:color="auto"/>
        <w:bottom w:val="none" w:sz="0" w:space="0" w:color="auto"/>
        <w:right w:val="none" w:sz="0" w:space="0" w:color="auto"/>
      </w:divBdr>
    </w:div>
    <w:div w:id="504319134">
      <w:bodyDiv w:val="1"/>
      <w:marLeft w:val="0"/>
      <w:marRight w:val="0"/>
      <w:marTop w:val="0"/>
      <w:marBottom w:val="0"/>
      <w:divBdr>
        <w:top w:val="none" w:sz="0" w:space="0" w:color="auto"/>
        <w:left w:val="none" w:sz="0" w:space="0" w:color="auto"/>
        <w:bottom w:val="none" w:sz="0" w:space="0" w:color="auto"/>
        <w:right w:val="none" w:sz="0" w:space="0" w:color="auto"/>
      </w:divBdr>
    </w:div>
    <w:div w:id="525098859">
      <w:bodyDiv w:val="1"/>
      <w:marLeft w:val="0"/>
      <w:marRight w:val="0"/>
      <w:marTop w:val="0"/>
      <w:marBottom w:val="0"/>
      <w:divBdr>
        <w:top w:val="none" w:sz="0" w:space="0" w:color="auto"/>
        <w:left w:val="none" w:sz="0" w:space="0" w:color="auto"/>
        <w:bottom w:val="none" w:sz="0" w:space="0" w:color="auto"/>
        <w:right w:val="none" w:sz="0" w:space="0" w:color="auto"/>
      </w:divBdr>
    </w:div>
    <w:div w:id="570651230">
      <w:bodyDiv w:val="1"/>
      <w:marLeft w:val="0"/>
      <w:marRight w:val="0"/>
      <w:marTop w:val="0"/>
      <w:marBottom w:val="0"/>
      <w:divBdr>
        <w:top w:val="none" w:sz="0" w:space="0" w:color="auto"/>
        <w:left w:val="none" w:sz="0" w:space="0" w:color="auto"/>
        <w:bottom w:val="none" w:sz="0" w:space="0" w:color="auto"/>
        <w:right w:val="none" w:sz="0" w:space="0" w:color="auto"/>
      </w:divBdr>
    </w:div>
    <w:div w:id="582028981">
      <w:bodyDiv w:val="1"/>
      <w:marLeft w:val="0"/>
      <w:marRight w:val="0"/>
      <w:marTop w:val="0"/>
      <w:marBottom w:val="0"/>
      <w:divBdr>
        <w:top w:val="none" w:sz="0" w:space="0" w:color="auto"/>
        <w:left w:val="none" w:sz="0" w:space="0" w:color="auto"/>
        <w:bottom w:val="none" w:sz="0" w:space="0" w:color="auto"/>
        <w:right w:val="none" w:sz="0" w:space="0" w:color="auto"/>
      </w:divBdr>
    </w:div>
    <w:div w:id="591010923">
      <w:bodyDiv w:val="1"/>
      <w:marLeft w:val="0"/>
      <w:marRight w:val="0"/>
      <w:marTop w:val="0"/>
      <w:marBottom w:val="0"/>
      <w:divBdr>
        <w:top w:val="none" w:sz="0" w:space="0" w:color="auto"/>
        <w:left w:val="none" w:sz="0" w:space="0" w:color="auto"/>
        <w:bottom w:val="none" w:sz="0" w:space="0" w:color="auto"/>
        <w:right w:val="none" w:sz="0" w:space="0" w:color="auto"/>
      </w:divBdr>
    </w:div>
    <w:div w:id="636765744">
      <w:bodyDiv w:val="1"/>
      <w:marLeft w:val="0"/>
      <w:marRight w:val="0"/>
      <w:marTop w:val="0"/>
      <w:marBottom w:val="0"/>
      <w:divBdr>
        <w:top w:val="none" w:sz="0" w:space="0" w:color="auto"/>
        <w:left w:val="none" w:sz="0" w:space="0" w:color="auto"/>
        <w:bottom w:val="none" w:sz="0" w:space="0" w:color="auto"/>
        <w:right w:val="none" w:sz="0" w:space="0" w:color="auto"/>
      </w:divBdr>
    </w:div>
    <w:div w:id="637495814">
      <w:bodyDiv w:val="1"/>
      <w:marLeft w:val="0"/>
      <w:marRight w:val="0"/>
      <w:marTop w:val="0"/>
      <w:marBottom w:val="0"/>
      <w:divBdr>
        <w:top w:val="none" w:sz="0" w:space="0" w:color="auto"/>
        <w:left w:val="none" w:sz="0" w:space="0" w:color="auto"/>
        <w:bottom w:val="none" w:sz="0" w:space="0" w:color="auto"/>
        <w:right w:val="none" w:sz="0" w:space="0" w:color="auto"/>
      </w:divBdr>
    </w:div>
    <w:div w:id="655111288">
      <w:bodyDiv w:val="1"/>
      <w:marLeft w:val="0"/>
      <w:marRight w:val="0"/>
      <w:marTop w:val="0"/>
      <w:marBottom w:val="0"/>
      <w:divBdr>
        <w:top w:val="none" w:sz="0" w:space="0" w:color="auto"/>
        <w:left w:val="none" w:sz="0" w:space="0" w:color="auto"/>
        <w:bottom w:val="none" w:sz="0" w:space="0" w:color="auto"/>
        <w:right w:val="none" w:sz="0" w:space="0" w:color="auto"/>
      </w:divBdr>
    </w:div>
    <w:div w:id="678846558">
      <w:bodyDiv w:val="1"/>
      <w:marLeft w:val="0"/>
      <w:marRight w:val="0"/>
      <w:marTop w:val="0"/>
      <w:marBottom w:val="0"/>
      <w:divBdr>
        <w:top w:val="none" w:sz="0" w:space="0" w:color="auto"/>
        <w:left w:val="none" w:sz="0" w:space="0" w:color="auto"/>
        <w:bottom w:val="none" w:sz="0" w:space="0" w:color="auto"/>
        <w:right w:val="none" w:sz="0" w:space="0" w:color="auto"/>
      </w:divBdr>
    </w:div>
    <w:div w:id="704796637">
      <w:bodyDiv w:val="1"/>
      <w:marLeft w:val="0"/>
      <w:marRight w:val="0"/>
      <w:marTop w:val="0"/>
      <w:marBottom w:val="0"/>
      <w:divBdr>
        <w:top w:val="none" w:sz="0" w:space="0" w:color="auto"/>
        <w:left w:val="none" w:sz="0" w:space="0" w:color="auto"/>
        <w:bottom w:val="none" w:sz="0" w:space="0" w:color="auto"/>
        <w:right w:val="none" w:sz="0" w:space="0" w:color="auto"/>
      </w:divBdr>
    </w:div>
    <w:div w:id="714892622">
      <w:bodyDiv w:val="1"/>
      <w:marLeft w:val="0"/>
      <w:marRight w:val="0"/>
      <w:marTop w:val="0"/>
      <w:marBottom w:val="0"/>
      <w:divBdr>
        <w:top w:val="none" w:sz="0" w:space="0" w:color="auto"/>
        <w:left w:val="none" w:sz="0" w:space="0" w:color="auto"/>
        <w:bottom w:val="none" w:sz="0" w:space="0" w:color="auto"/>
        <w:right w:val="none" w:sz="0" w:space="0" w:color="auto"/>
      </w:divBdr>
    </w:div>
    <w:div w:id="725107788">
      <w:bodyDiv w:val="1"/>
      <w:marLeft w:val="0"/>
      <w:marRight w:val="0"/>
      <w:marTop w:val="0"/>
      <w:marBottom w:val="0"/>
      <w:divBdr>
        <w:top w:val="none" w:sz="0" w:space="0" w:color="auto"/>
        <w:left w:val="none" w:sz="0" w:space="0" w:color="auto"/>
        <w:bottom w:val="none" w:sz="0" w:space="0" w:color="auto"/>
        <w:right w:val="none" w:sz="0" w:space="0" w:color="auto"/>
      </w:divBdr>
    </w:div>
    <w:div w:id="734089812">
      <w:bodyDiv w:val="1"/>
      <w:marLeft w:val="0"/>
      <w:marRight w:val="0"/>
      <w:marTop w:val="0"/>
      <w:marBottom w:val="0"/>
      <w:divBdr>
        <w:top w:val="none" w:sz="0" w:space="0" w:color="auto"/>
        <w:left w:val="none" w:sz="0" w:space="0" w:color="auto"/>
        <w:bottom w:val="none" w:sz="0" w:space="0" w:color="auto"/>
        <w:right w:val="none" w:sz="0" w:space="0" w:color="auto"/>
      </w:divBdr>
    </w:div>
    <w:div w:id="762264954">
      <w:bodyDiv w:val="1"/>
      <w:marLeft w:val="0"/>
      <w:marRight w:val="0"/>
      <w:marTop w:val="0"/>
      <w:marBottom w:val="0"/>
      <w:divBdr>
        <w:top w:val="none" w:sz="0" w:space="0" w:color="auto"/>
        <w:left w:val="none" w:sz="0" w:space="0" w:color="auto"/>
        <w:bottom w:val="none" w:sz="0" w:space="0" w:color="auto"/>
        <w:right w:val="none" w:sz="0" w:space="0" w:color="auto"/>
      </w:divBdr>
    </w:div>
    <w:div w:id="857544397">
      <w:bodyDiv w:val="1"/>
      <w:marLeft w:val="0"/>
      <w:marRight w:val="0"/>
      <w:marTop w:val="0"/>
      <w:marBottom w:val="0"/>
      <w:divBdr>
        <w:top w:val="none" w:sz="0" w:space="0" w:color="auto"/>
        <w:left w:val="none" w:sz="0" w:space="0" w:color="auto"/>
        <w:bottom w:val="none" w:sz="0" w:space="0" w:color="auto"/>
        <w:right w:val="none" w:sz="0" w:space="0" w:color="auto"/>
      </w:divBdr>
    </w:div>
    <w:div w:id="878856257">
      <w:bodyDiv w:val="1"/>
      <w:marLeft w:val="0"/>
      <w:marRight w:val="0"/>
      <w:marTop w:val="0"/>
      <w:marBottom w:val="0"/>
      <w:divBdr>
        <w:top w:val="none" w:sz="0" w:space="0" w:color="auto"/>
        <w:left w:val="none" w:sz="0" w:space="0" w:color="auto"/>
        <w:bottom w:val="none" w:sz="0" w:space="0" w:color="auto"/>
        <w:right w:val="none" w:sz="0" w:space="0" w:color="auto"/>
      </w:divBdr>
    </w:div>
    <w:div w:id="883560304">
      <w:bodyDiv w:val="1"/>
      <w:marLeft w:val="0"/>
      <w:marRight w:val="0"/>
      <w:marTop w:val="0"/>
      <w:marBottom w:val="0"/>
      <w:divBdr>
        <w:top w:val="none" w:sz="0" w:space="0" w:color="auto"/>
        <w:left w:val="none" w:sz="0" w:space="0" w:color="auto"/>
        <w:bottom w:val="none" w:sz="0" w:space="0" w:color="auto"/>
        <w:right w:val="none" w:sz="0" w:space="0" w:color="auto"/>
      </w:divBdr>
    </w:div>
    <w:div w:id="901906531">
      <w:bodyDiv w:val="1"/>
      <w:marLeft w:val="0"/>
      <w:marRight w:val="0"/>
      <w:marTop w:val="0"/>
      <w:marBottom w:val="0"/>
      <w:divBdr>
        <w:top w:val="none" w:sz="0" w:space="0" w:color="auto"/>
        <w:left w:val="none" w:sz="0" w:space="0" w:color="auto"/>
        <w:bottom w:val="none" w:sz="0" w:space="0" w:color="auto"/>
        <w:right w:val="none" w:sz="0" w:space="0" w:color="auto"/>
      </w:divBdr>
    </w:div>
    <w:div w:id="906963806">
      <w:bodyDiv w:val="1"/>
      <w:marLeft w:val="0"/>
      <w:marRight w:val="0"/>
      <w:marTop w:val="0"/>
      <w:marBottom w:val="0"/>
      <w:divBdr>
        <w:top w:val="none" w:sz="0" w:space="0" w:color="auto"/>
        <w:left w:val="none" w:sz="0" w:space="0" w:color="auto"/>
        <w:bottom w:val="none" w:sz="0" w:space="0" w:color="auto"/>
        <w:right w:val="none" w:sz="0" w:space="0" w:color="auto"/>
      </w:divBdr>
    </w:div>
    <w:div w:id="915237798">
      <w:bodyDiv w:val="1"/>
      <w:marLeft w:val="0"/>
      <w:marRight w:val="0"/>
      <w:marTop w:val="0"/>
      <w:marBottom w:val="0"/>
      <w:divBdr>
        <w:top w:val="none" w:sz="0" w:space="0" w:color="auto"/>
        <w:left w:val="none" w:sz="0" w:space="0" w:color="auto"/>
        <w:bottom w:val="none" w:sz="0" w:space="0" w:color="auto"/>
        <w:right w:val="none" w:sz="0" w:space="0" w:color="auto"/>
      </w:divBdr>
    </w:div>
    <w:div w:id="920524949">
      <w:bodyDiv w:val="1"/>
      <w:marLeft w:val="0"/>
      <w:marRight w:val="0"/>
      <w:marTop w:val="0"/>
      <w:marBottom w:val="0"/>
      <w:divBdr>
        <w:top w:val="none" w:sz="0" w:space="0" w:color="auto"/>
        <w:left w:val="none" w:sz="0" w:space="0" w:color="auto"/>
        <w:bottom w:val="none" w:sz="0" w:space="0" w:color="auto"/>
        <w:right w:val="none" w:sz="0" w:space="0" w:color="auto"/>
      </w:divBdr>
    </w:div>
    <w:div w:id="944312931">
      <w:bodyDiv w:val="1"/>
      <w:marLeft w:val="0"/>
      <w:marRight w:val="0"/>
      <w:marTop w:val="0"/>
      <w:marBottom w:val="0"/>
      <w:divBdr>
        <w:top w:val="none" w:sz="0" w:space="0" w:color="auto"/>
        <w:left w:val="none" w:sz="0" w:space="0" w:color="auto"/>
        <w:bottom w:val="none" w:sz="0" w:space="0" w:color="auto"/>
        <w:right w:val="none" w:sz="0" w:space="0" w:color="auto"/>
      </w:divBdr>
    </w:div>
    <w:div w:id="955792042">
      <w:bodyDiv w:val="1"/>
      <w:marLeft w:val="0"/>
      <w:marRight w:val="0"/>
      <w:marTop w:val="0"/>
      <w:marBottom w:val="0"/>
      <w:divBdr>
        <w:top w:val="none" w:sz="0" w:space="0" w:color="auto"/>
        <w:left w:val="none" w:sz="0" w:space="0" w:color="auto"/>
        <w:bottom w:val="none" w:sz="0" w:space="0" w:color="auto"/>
        <w:right w:val="none" w:sz="0" w:space="0" w:color="auto"/>
      </w:divBdr>
    </w:div>
    <w:div w:id="961887322">
      <w:bodyDiv w:val="1"/>
      <w:marLeft w:val="0"/>
      <w:marRight w:val="0"/>
      <w:marTop w:val="0"/>
      <w:marBottom w:val="0"/>
      <w:divBdr>
        <w:top w:val="none" w:sz="0" w:space="0" w:color="auto"/>
        <w:left w:val="none" w:sz="0" w:space="0" w:color="auto"/>
        <w:bottom w:val="none" w:sz="0" w:space="0" w:color="auto"/>
        <w:right w:val="none" w:sz="0" w:space="0" w:color="auto"/>
      </w:divBdr>
    </w:div>
    <w:div w:id="977296743">
      <w:bodyDiv w:val="1"/>
      <w:marLeft w:val="0"/>
      <w:marRight w:val="0"/>
      <w:marTop w:val="0"/>
      <w:marBottom w:val="0"/>
      <w:divBdr>
        <w:top w:val="none" w:sz="0" w:space="0" w:color="auto"/>
        <w:left w:val="none" w:sz="0" w:space="0" w:color="auto"/>
        <w:bottom w:val="none" w:sz="0" w:space="0" w:color="auto"/>
        <w:right w:val="none" w:sz="0" w:space="0" w:color="auto"/>
      </w:divBdr>
    </w:div>
    <w:div w:id="1001733780">
      <w:bodyDiv w:val="1"/>
      <w:marLeft w:val="0"/>
      <w:marRight w:val="0"/>
      <w:marTop w:val="0"/>
      <w:marBottom w:val="0"/>
      <w:divBdr>
        <w:top w:val="none" w:sz="0" w:space="0" w:color="auto"/>
        <w:left w:val="none" w:sz="0" w:space="0" w:color="auto"/>
        <w:bottom w:val="none" w:sz="0" w:space="0" w:color="auto"/>
        <w:right w:val="none" w:sz="0" w:space="0" w:color="auto"/>
      </w:divBdr>
    </w:div>
    <w:div w:id="1005280699">
      <w:bodyDiv w:val="1"/>
      <w:marLeft w:val="0"/>
      <w:marRight w:val="0"/>
      <w:marTop w:val="0"/>
      <w:marBottom w:val="0"/>
      <w:divBdr>
        <w:top w:val="none" w:sz="0" w:space="0" w:color="auto"/>
        <w:left w:val="none" w:sz="0" w:space="0" w:color="auto"/>
        <w:bottom w:val="none" w:sz="0" w:space="0" w:color="auto"/>
        <w:right w:val="none" w:sz="0" w:space="0" w:color="auto"/>
      </w:divBdr>
    </w:div>
    <w:div w:id="1078753277">
      <w:bodyDiv w:val="1"/>
      <w:marLeft w:val="0"/>
      <w:marRight w:val="0"/>
      <w:marTop w:val="0"/>
      <w:marBottom w:val="0"/>
      <w:divBdr>
        <w:top w:val="none" w:sz="0" w:space="0" w:color="auto"/>
        <w:left w:val="none" w:sz="0" w:space="0" w:color="auto"/>
        <w:bottom w:val="none" w:sz="0" w:space="0" w:color="auto"/>
        <w:right w:val="none" w:sz="0" w:space="0" w:color="auto"/>
      </w:divBdr>
    </w:div>
    <w:div w:id="1088889250">
      <w:bodyDiv w:val="1"/>
      <w:marLeft w:val="0"/>
      <w:marRight w:val="0"/>
      <w:marTop w:val="0"/>
      <w:marBottom w:val="0"/>
      <w:divBdr>
        <w:top w:val="none" w:sz="0" w:space="0" w:color="auto"/>
        <w:left w:val="none" w:sz="0" w:space="0" w:color="auto"/>
        <w:bottom w:val="none" w:sz="0" w:space="0" w:color="auto"/>
        <w:right w:val="none" w:sz="0" w:space="0" w:color="auto"/>
      </w:divBdr>
    </w:div>
    <w:div w:id="1098870022">
      <w:bodyDiv w:val="1"/>
      <w:marLeft w:val="0"/>
      <w:marRight w:val="0"/>
      <w:marTop w:val="0"/>
      <w:marBottom w:val="0"/>
      <w:divBdr>
        <w:top w:val="none" w:sz="0" w:space="0" w:color="auto"/>
        <w:left w:val="none" w:sz="0" w:space="0" w:color="auto"/>
        <w:bottom w:val="none" w:sz="0" w:space="0" w:color="auto"/>
        <w:right w:val="none" w:sz="0" w:space="0" w:color="auto"/>
      </w:divBdr>
    </w:div>
    <w:div w:id="1139298998">
      <w:bodyDiv w:val="1"/>
      <w:marLeft w:val="0"/>
      <w:marRight w:val="0"/>
      <w:marTop w:val="0"/>
      <w:marBottom w:val="0"/>
      <w:divBdr>
        <w:top w:val="none" w:sz="0" w:space="0" w:color="auto"/>
        <w:left w:val="none" w:sz="0" w:space="0" w:color="auto"/>
        <w:bottom w:val="none" w:sz="0" w:space="0" w:color="auto"/>
        <w:right w:val="none" w:sz="0" w:space="0" w:color="auto"/>
      </w:divBdr>
    </w:div>
    <w:div w:id="1140920871">
      <w:bodyDiv w:val="1"/>
      <w:marLeft w:val="0"/>
      <w:marRight w:val="0"/>
      <w:marTop w:val="0"/>
      <w:marBottom w:val="0"/>
      <w:divBdr>
        <w:top w:val="none" w:sz="0" w:space="0" w:color="auto"/>
        <w:left w:val="none" w:sz="0" w:space="0" w:color="auto"/>
        <w:bottom w:val="none" w:sz="0" w:space="0" w:color="auto"/>
        <w:right w:val="none" w:sz="0" w:space="0" w:color="auto"/>
      </w:divBdr>
    </w:div>
    <w:div w:id="1142841961">
      <w:bodyDiv w:val="1"/>
      <w:marLeft w:val="0"/>
      <w:marRight w:val="0"/>
      <w:marTop w:val="0"/>
      <w:marBottom w:val="0"/>
      <w:divBdr>
        <w:top w:val="none" w:sz="0" w:space="0" w:color="auto"/>
        <w:left w:val="none" w:sz="0" w:space="0" w:color="auto"/>
        <w:bottom w:val="none" w:sz="0" w:space="0" w:color="auto"/>
        <w:right w:val="none" w:sz="0" w:space="0" w:color="auto"/>
      </w:divBdr>
    </w:div>
    <w:div w:id="1218736413">
      <w:bodyDiv w:val="1"/>
      <w:marLeft w:val="0"/>
      <w:marRight w:val="0"/>
      <w:marTop w:val="0"/>
      <w:marBottom w:val="0"/>
      <w:divBdr>
        <w:top w:val="none" w:sz="0" w:space="0" w:color="auto"/>
        <w:left w:val="none" w:sz="0" w:space="0" w:color="auto"/>
        <w:bottom w:val="none" w:sz="0" w:space="0" w:color="auto"/>
        <w:right w:val="none" w:sz="0" w:space="0" w:color="auto"/>
      </w:divBdr>
    </w:div>
    <w:div w:id="1249383047">
      <w:bodyDiv w:val="1"/>
      <w:marLeft w:val="0"/>
      <w:marRight w:val="0"/>
      <w:marTop w:val="0"/>
      <w:marBottom w:val="0"/>
      <w:divBdr>
        <w:top w:val="none" w:sz="0" w:space="0" w:color="auto"/>
        <w:left w:val="none" w:sz="0" w:space="0" w:color="auto"/>
        <w:bottom w:val="none" w:sz="0" w:space="0" w:color="auto"/>
        <w:right w:val="none" w:sz="0" w:space="0" w:color="auto"/>
      </w:divBdr>
    </w:div>
    <w:div w:id="1277329193">
      <w:bodyDiv w:val="1"/>
      <w:marLeft w:val="0"/>
      <w:marRight w:val="0"/>
      <w:marTop w:val="0"/>
      <w:marBottom w:val="0"/>
      <w:divBdr>
        <w:top w:val="none" w:sz="0" w:space="0" w:color="auto"/>
        <w:left w:val="none" w:sz="0" w:space="0" w:color="auto"/>
        <w:bottom w:val="none" w:sz="0" w:space="0" w:color="auto"/>
        <w:right w:val="none" w:sz="0" w:space="0" w:color="auto"/>
      </w:divBdr>
    </w:div>
    <w:div w:id="1280187831">
      <w:bodyDiv w:val="1"/>
      <w:marLeft w:val="0"/>
      <w:marRight w:val="0"/>
      <w:marTop w:val="0"/>
      <w:marBottom w:val="0"/>
      <w:divBdr>
        <w:top w:val="none" w:sz="0" w:space="0" w:color="auto"/>
        <w:left w:val="none" w:sz="0" w:space="0" w:color="auto"/>
        <w:bottom w:val="none" w:sz="0" w:space="0" w:color="auto"/>
        <w:right w:val="none" w:sz="0" w:space="0" w:color="auto"/>
      </w:divBdr>
    </w:div>
    <w:div w:id="1280991472">
      <w:bodyDiv w:val="1"/>
      <w:marLeft w:val="0"/>
      <w:marRight w:val="0"/>
      <w:marTop w:val="0"/>
      <w:marBottom w:val="0"/>
      <w:divBdr>
        <w:top w:val="none" w:sz="0" w:space="0" w:color="auto"/>
        <w:left w:val="none" w:sz="0" w:space="0" w:color="auto"/>
        <w:bottom w:val="none" w:sz="0" w:space="0" w:color="auto"/>
        <w:right w:val="none" w:sz="0" w:space="0" w:color="auto"/>
      </w:divBdr>
    </w:div>
    <w:div w:id="1287464093">
      <w:bodyDiv w:val="1"/>
      <w:marLeft w:val="0"/>
      <w:marRight w:val="0"/>
      <w:marTop w:val="0"/>
      <w:marBottom w:val="0"/>
      <w:divBdr>
        <w:top w:val="none" w:sz="0" w:space="0" w:color="auto"/>
        <w:left w:val="none" w:sz="0" w:space="0" w:color="auto"/>
        <w:bottom w:val="none" w:sz="0" w:space="0" w:color="auto"/>
        <w:right w:val="none" w:sz="0" w:space="0" w:color="auto"/>
      </w:divBdr>
    </w:div>
    <w:div w:id="1294629446">
      <w:bodyDiv w:val="1"/>
      <w:marLeft w:val="0"/>
      <w:marRight w:val="0"/>
      <w:marTop w:val="0"/>
      <w:marBottom w:val="0"/>
      <w:divBdr>
        <w:top w:val="none" w:sz="0" w:space="0" w:color="auto"/>
        <w:left w:val="none" w:sz="0" w:space="0" w:color="auto"/>
        <w:bottom w:val="none" w:sz="0" w:space="0" w:color="auto"/>
        <w:right w:val="none" w:sz="0" w:space="0" w:color="auto"/>
      </w:divBdr>
    </w:div>
    <w:div w:id="1303536787">
      <w:bodyDiv w:val="1"/>
      <w:marLeft w:val="0"/>
      <w:marRight w:val="0"/>
      <w:marTop w:val="0"/>
      <w:marBottom w:val="0"/>
      <w:divBdr>
        <w:top w:val="none" w:sz="0" w:space="0" w:color="auto"/>
        <w:left w:val="none" w:sz="0" w:space="0" w:color="auto"/>
        <w:bottom w:val="none" w:sz="0" w:space="0" w:color="auto"/>
        <w:right w:val="none" w:sz="0" w:space="0" w:color="auto"/>
      </w:divBdr>
    </w:div>
    <w:div w:id="1341276335">
      <w:bodyDiv w:val="1"/>
      <w:marLeft w:val="0"/>
      <w:marRight w:val="0"/>
      <w:marTop w:val="0"/>
      <w:marBottom w:val="0"/>
      <w:divBdr>
        <w:top w:val="none" w:sz="0" w:space="0" w:color="auto"/>
        <w:left w:val="none" w:sz="0" w:space="0" w:color="auto"/>
        <w:bottom w:val="none" w:sz="0" w:space="0" w:color="auto"/>
        <w:right w:val="none" w:sz="0" w:space="0" w:color="auto"/>
      </w:divBdr>
    </w:div>
    <w:div w:id="1345472172">
      <w:bodyDiv w:val="1"/>
      <w:marLeft w:val="0"/>
      <w:marRight w:val="0"/>
      <w:marTop w:val="0"/>
      <w:marBottom w:val="0"/>
      <w:divBdr>
        <w:top w:val="none" w:sz="0" w:space="0" w:color="auto"/>
        <w:left w:val="none" w:sz="0" w:space="0" w:color="auto"/>
        <w:bottom w:val="none" w:sz="0" w:space="0" w:color="auto"/>
        <w:right w:val="none" w:sz="0" w:space="0" w:color="auto"/>
      </w:divBdr>
    </w:div>
    <w:div w:id="1397123718">
      <w:bodyDiv w:val="1"/>
      <w:marLeft w:val="0"/>
      <w:marRight w:val="0"/>
      <w:marTop w:val="0"/>
      <w:marBottom w:val="0"/>
      <w:divBdr>
        <w:top w:val="none" w:sz="0" w:space="0" w:color="auto"/>
        <w:left w:val="none" w:sz="0" w:space="0" w:color="auto"/>
        <w:bottom w:val="none" w:sz="0" w:space="0" w:color="auto"/>
        <w:right w:val="none" w:sz="0" w:space="0" w:color="auto"/>
      </w:divBdr>
    </w:div>
    <w:div w:id="1404646164">
      <w:bodyDiv w:val="1"/>
      <w:marLeft w:val="0"/>
      <w:marRight w:val="0"/>
      <w:marTop w:val="0"/>
      <w:marBottom w:val="0"/>
      <w:divBdr>
        <w:top w:val="none" w:sz="0" w:space="0" w:color="auto"/>
        <w:left w:val="none" w:sz="0" w:space="0" w:color="auto"/>
        <w:bottom w:val="none" w:sz="0" w:space="0" w:color="auto"/>
        <w:right w:val="none" w:sz="0" w:space="0" w:color="auto"/>
      </w:divBdr>
    </w:div>
    <w:div w:id="1423839268">
      <w:bodyDiv w:val="1"/>
      <w:marLeft w:val="0"/>
      <w:marRight w:val="0"/>
      <w:marTop w:val="0"/>
      <w:marBottom w:val="0"/>
      <w:divBdr>
        <w:top w:val="none" w:sz="0" w:space="0" w:color="auto"/>
        <w:left w:val="none" w:sz="0" w:space="0" w:color="auto"/>
        <w:bottom w:val="none" w:sz="0" w:space="0" w:color="auto"/>
        <w:right w:val="none" w:sz="0" w:space="0" w:color="auto"/>
      </w:divBdr>
    </w:div>
    <w:div w:id="1456483165">
      <w:bodyDiv w:val="1"/>
      <w:marLeft w:val="0"/>
      <w:marRight w:val="0"/>
      <w:marTop w:val="0"/>
      <w:marBottom w:val="0"/>
      <w:divBdr>
        <w:top w:val="none" w:sz="0" w:space="0" w:color="auto"/>
        <w:left w:val="none" w:sz="0" w:space="0" w:color="auto"/>
        <w:bottom w:val="none" w:sz="0" w:space="0" w:color="auto"/>
        <w:right w:val="none" w:sz="0" w:space="0" w:color="auto"/>
      </w:divBdr>
    </w:div>
    <w:div w:id="1497722688">
      <w:bodyDiv w:val="1"/>
      <w:marLeft w:val="0"/>
      <w:marRight w:val="0"/>
      <w:marTop w:val="0"/>
      <w:marBottom w:val="0"/>
      <w:divBdr>
        <w:top w:val="none" w:sz="0" w:space="0" w:color="auto"/>
        <w:left w:val="none" w:sz="0" w:space="0" w:color="auto"/>
        <w:bottom w:val="none" w:sz="0" w:space="0" w:color="auto"/>
        <w:right w:val="none" w:sz="0" w:space="0" w:color="auto"/>
      </w:divBdr>
    </w:div>
    <w:div w:id="1502239267">
      <w:bodyDiv w:val="1"/>
      <w:marLeft w:val="0"/>
      <w:marRight w:val="0"/>
      <w:marTop w:val="0"/>
      <w:marBottom w:val="0"/>
      <w:divBdr>
        <w:top w:val="none" w:sz="0" w:space="0" w:color="auto"/>
        <w:left w:val="none" w:sz="0" w:space="0" w:color="auto"/>
        <w:bottom w:val="none" w:sz="0" w:space="0" w:color="auto"/>
        <w:right w:val="none" w:sz="0" w:space="0" w:color="auto"/>
      </w:divBdr>
    </w:div>
    <w:div w:id="1509253536">
      <w:bodyDiv w:val="1"/>
      <w:marLeft w:val="0"/>
      <w:marRight w:val="0"/>
      <w:marTop w:val="0"/>
      <w:marBottom w:val="0"/>
      <w:divBdr>
        <w:top w:val="none" w:sz="0" w:space="0" w:color="auto"/>
        <w:left w:val="none" w:sz="0" w:space="0" w:color="auto"/>
        <w:bottom w:val="none" w:sz="0" w:space="0" w:color="auto"/>
        <w:right w:val="none" w:sz="0" w:space="0" w:color="auto"/>
      </w:divBdr>
    </w:div>
    <w:div w:id="1570340119">
      <w:bodyDiv w:val="1"/>
      <w:marLeft w:val="0"/>
      <w:marRight w:val="0"/>
      <w:marTop w:val="0"/>
      <w:marBottom w:val="0"/>
      <w:divBdr>
        <w:top w:val="none" w:sz="0" w:space="0" w:color="auto"/>
        <w:left w:val="none" w:sz="0" w:space="0" w:color="auto"/>
        <w:bottom w:val="none" w:sz="0" w:space="0" w:color="auto"/>
        <w:right w:val="none" w:sz="0" w:space="0" w:color="auto"/>
      </w:divBdr>
    </w:div>
    <w:div w:id="1608804408">
      <w:bodyDiv w:val="1"/>
      <w:marLeft w:val="0"/>
      <w:marRight w:val="0"/>
      <w:marTop w:val="0"/>
      <w:marBottom w:val="0"/>
      <w:divBdr>
        <w:top w:val="none" w:sz="0" w:space="0" w:color="auto"/>
        <w:left w:val="none" w:sz="0" w:space="0" w:color="auto"/>
        <w:bottom w:val="none" w:sz="0" w:space="0" w:color="auto"/>
        <w:right w:val="none" w:sz="0" w:space="0" w:color="auto"/>
      </w:divBdr>
    </w:div>
    <w:div w:id="1624455072">
      <w:bodyDiv w:val="1"/>
      <w:marLeft w:val="0"/>
      <w:marRight w:val="0"/>
      <w:marTop w:val="0"/>
      <w:marBottom w:val="0"/>
      <w:divBdr>
        <w:top w:val="none" w:sz="0" w:space="0" w:color="auto"/>
        <w:left w:val="none" w:sz="0" w:space="0" w:color="auto"/>
        <w:bottom w:val="none" w:sz="0" w:space="0" w:color="auto"/>
        <w:right w:val="none" w:sz="0" w:space="0" w:color="auto"/>
      </w:divBdr>
    </w:div>
    <w:div w:id="1625188368">
      <w:bodyDiv w:val="1"/>
      <w:marLeft w:val="0"/>
      <w:marRight w:val="0"/>
      <w:marTop w:val="0"/>
      <w:marBottom w:val="0"/>
      <w:divBdr>
        <w:top w:val="none" w:sz="0" w:space="0" w:color="auto"/>
        <w:left w:val="none" w:sz="0" w:space="0" w:color="auto"/>
        <w:bottom w:val="none" w:sz="0" w:space="0" w:color="auto"/>
        <w:right w:val="none" w:sz="0" w:space="0" w:color="auto"/>
      </w:divBdr>
    </w:div>
    <w:div w:id="1634015834">
      <w:bodyDiv w:val="1"/>
      <w:marLeft w:val="0"/>
      <w:marRight w:val="0"/>
      <w:marTop w:val="0"/>
      <w:marBottom w:val="0"/>
      <w:divBdr>
        <w:top w:val="none" w:sz="0" w:space="0" w:color="auto"/>
        <w:left w:val="none" w:sz="0" w:space="0" w:color="auto"/>
        <w:bottom w:val="none" w:sz="0" w:space="0" w:color="auto"/>
        <w:right w:val="none" w:sz="0" w:space="0" w:color="auto"/>
      </w:divBdr>
    </w:div>
    <w:div w:id="1668747535">
      <w:bodyDiv w:val="1"/>
      <w:marLeft w:val="0"/>
      <w:marRight w:val="0"/>
      <w:marTop w:val="0"/>
      <w:marBottom w:val="0"/>
      <w:divBdr>
        <w:top w:val="none" w:sz="0" w:space="0" w:color="auto"/>
        <w:left w:val="none" w:sz="0" w:space="0" w:color="auto"/>
        <w:bottom w:val="none" w:sz="0" w:space="0" w:color="auto"/>
        <w:right w:val="none" w:sz="0" w:space="0" w:color="auto"/>
      </w:divBdr>
    </w:div>
    <w:div w:id="1679652274">
      <w:bodyDiv w:val="1"/>
      <w:marLeft w:val="0"/>
      <w:marRight w:val="0"/>
      <w:marTop w:val="0"/>
      <w:marBottom w:val="0"/>
      <w:divBdr>
        <w:top w:val="none" w:sz="0" w:space="0" w:color="auto"/>
        <w:left w:val="none" w:sz="0" w:space="0" w:color="auto"/>
        <w:bottom w:val="none" w:sz="0" w:space="0" w:color="auto"/>
        <w:right w:val="none" w:sz="0" w:space="0" w:color="auto"/>
      </w:divBdr>
    </w:div>
    <w:div w:id="1693071236">
      <w:bodyDiv w:val="1"/>
      <w:marLeft w:val="0"/>
      <w:marRight w:val="0"/>
      <w:marTop w:val="0"/>
      <w:marBottom w:val="0"/>
      <w:divBdr>
        <w:top w:val="none" w:sz="0" w:space="0" w:color="auto"/>
        <w:left w:val="none" w:sz="0" w:space="0" w:color="auto"/>
        <w:bottom w:val="none" w:sz="0" w:space="0" w:color="auto"/>
        <w:right w:val="none" w:sz="0" w:space="0" w:color="auto"/>
      </w:divBdr>
    </w:div>
    <w:div w:id="1694379226">
      <w:bodyDiv w:val="1"/>
      <w:marLeft w:val="0"/>
      <w:marRight w:val="0"/>
      <w:marTop w:val="0"/>
      <w:marBottom w:val="0"/>
      <w:divBdr>
        <w:top w:val="none" w:sz="0" w:space="0" w:color="auto"/>
        <w:left w:val="none" w:sz="0" w:space="0" w:color="auto"/>
        <w:bottom w:val="none" w:sz="0" w:space="0" w:color="auto"/>
        <w:right w:val="none" w:sz="0" w:space="0" w:color="auto"/>
      </w:divBdr>
    </w:div>
    <w:div w:id="1719041130">
      <w:bodyDiv w:val="1"/>
      <w:marLeft w:val="0"/>
      <w:marRight w:val="0"/>
      <w:marTop w:val="0"/>
      <w:marBottom w:val="0"/>
      <w:divBdr>
        <w:top w:val="none" w:sz="0" w:space="0" w:color="auto"/>
        <w:left w:val="none" w:sz="0" w:space="0" w:color="auto"/>
        <w:bottom w:val="none" w:sz="0" w:space="0" w:color="auto"/>
        <w:right w:val="none" w:sz="0" w:space="0" w:color="auto"/>
      </w:divBdr>
    </w:div>
    <w:div w:id="1721124594">
      <w:bodyDiv w:val="1"/>
      <w:marLeft w:val="0"/>
      <w:marRight w:val="0"/>
      <w:marTop w:val="0"/>
      <w:marBottom w:val="0"/>
      <w:divBdr>
        <w:top w:val="none" w:sz="0" w:space="0" w:color="auto"/>
        <w:left w:val="none" w:sz="0" w:space="0" w:color="auto"/>
        <w:bottom w:val="none" w:sz="0" w:space="0" w:color="auto"/>
        <w:right w:val="none" w:sz="0" w:space="0" w:color="auto"/>
      </w:divBdr>
    </w:div>
    <w:div w:id="1754664154">
      <w:bodyDiv w:val="1"/>
      <w:marLeft w:val="0"/>
      <w:marRight w:val="0"/>
      <w:marTop w:val="0"/>
      <w:marBottom w:val="0"/>
      <w:divBdr>
        <w:top w:val="none" w:sz="0" w:space="0" w:color="auto"/>
        <w:left w:val="none" w:sz="0" w:space="0" w:color="auto"/>
        <w:bottom w:val="none" w:sz="0" w:space="0" w:color="auto"/>
        <w:right w:val="none" w:sz="0" w:space="0" w:color="auto"/>
      </w:divBdr>
    </w:div>
    <w:div w:id="1785156183">
      <w:bodyDiv w:val="1"/>
      <w:marLeft w:val="0"/>
      <w:marRight w:val="0"/>
      <w:marTop w:val="0"/>
      <w:marBottom w:val="0"/>
      <w:divBdr>
        <w:top w:val="none" w:sz="0" w:space="0" w:color="auto"/>
        <w:left w:val="none" w:sz="0" w:space="0" w:color="auto"/>
        <w:bottom w:val="none" w:sz="0" w:space="0" w:color="auto"/>
        <w:right w:val="none" w:sz="0" w:space="0" w:color="auto"/>
      </w:divBdr>
    </w:div>
    <w:div w:id="1787112797">
      <w:bodyDiv w:val="1"/>
      <w:marLeft w:val="0"/>
      <w:marRight w:val="0"/>
      <w:marTop w:val="0"/>
      <w:marBottom w:val="0"/>
      <w:divBdr>
        <w:top w:val="none" w:sz="0" w:space="0" w:color="auto"/>
        <w:left w:val="none" w:sz="0" w:space="0" w:color="auto"/>
        <w:bottom w:val="none" w:sz="0" w:space="0" w:color="auto"/>
        <w:right w:val="none" w:sz="0" w:space="0" w:color="auto"/>
      </w:divBdr>
    </w:div>
    <w:div w:id="1789203261">
      <w:bodyDiv w:val="1"/>
      <w:marLeft w:val="0"/>
      <w:marRight w:val="0"/>
      <w:marTop w:val="0"/>
      <w:marBottom w:val="0"/>
      <w:divBdr>
        <w:top w:val="none" w:sz="0" w:space="0" w:color="auto"/>
        <w:left w:val="none" w:sz="0" w:space="0" w:color="auto"/>
        <w:bottom w:val="none" w:sz="0" w:space="0" w:color="auto"/>
        <w:right w:val="none" w:sz="0" w:space="0" w:color="auto"/>
      </w:divBdr>
    </w:div>
    <w:div w:id="1815364761">
      <w:bodyDiv w:val="1"/>
      <w:marLeft w:val="0"/>
      <w:marRight w:val="0"/>
      <w:marTop w:val="0"/>
      <w:marBottom w:val="0"/>
      <w:divBdr>
        <w:top w:val="none" w:sz="0" w:space="0" w:color="auto"/>
        <w:left w:val="none" w:sz="0" w:space="0" w:color="auto"/>
        <w:bottom w:val="none" w:sz="0" w:space="0" w:color="auto"/>
        <w:right w:val="none" w:sz="0" w:space="0" w:color="auto"/>
      </w:divBdr>
    </w:div>
    <w:div w:id="1817410386">
      <w:bodyDiv w:val="1"/>
      <w:marLeft w:val="0"/>
      <w:marRight w:val="0"/>
      <w:marTop w:val="0"/>
      <w:marBottom w:val="0"/>
      <w:divBdr>
        <w:top w:val="none" w:sz="0" w:space="0" w:color="auto"/>
        <w:left w:val="none" w:sz="0" w:space="0" w:color="auto"/>
        <w:bottom w:val="none" w:sz="0" w:space="0" w:color="auto"/>
        <w:right w:val="none" w:sz="0" w:space="0" w:color="auto"/>
      </w:divBdr>
    </w:div>
    <w:div w:id="1828279577">
      <w:bodyDiv w:val="1"/>
      <w:marLeft w:val="0"/>
      <w:marRight w:val="0"/>
      <w:marTop w:val="0"/>
      <w:marBottom w:val="0"/>
      <w:divBdr>
        <w:top w:val="none" w:sz="0" w:space="0" w:color="auto"/>
        <w:left w:val="none" w:sz="0" w:space="0" w:color="auto"/>
        <w:bottom w:val="none" w:sz="0" w:space="0" w:color="auto"/>
        <w:right w:val="none" w:sz="0" w:space="0" w:color="auto"/>
      </w:divBdr>
    </w:div>
    <w:div w:id="1904488818">
      <w:bodyDiv w:val="1"/>
      <w:marLeft w:val="0"/>
      <w:marRight w:val="0"/>
      <w:marTop w:val="0"/>
      <w:marBottom w:val="0"/>
      <w:divBdr>
        <w:top w:val="none" w:sz="0" w:space="0" w:color="auto"/>
        <w:left w:val="none" w:sz="0" w:space="0" w:color="auto"/>
        <w:bottom w:val="none" w:sz="0" w:space="0" w:color="auto"/>
        <w:right w:val="none" w:sz="0" w:space="0" w:color="auto"/>
      </w:divBdr>
    </w:div>
    <w:div w:id="1918778926">
      <w:bodyDiv w:val="1"/>
      <w:marLeft w:val="0"/>
      <w:marRight w:val="0"/>
      <w:marTop w:val="0"/>
      <w:marBottom w:val="0"/>
      <w:divBdr>
        <w:top w:val="none" w:sz="0" w:space="0" w:color="auto"/>
        <w:left w:val="none" w:sz="0" w:space="0" w:color="auto"/>
        <w:bottom w:val="none" w:sz="0" w:space="0" w:color="auto"/>
        <w:right w:val="none" w:sz="0" w:space="0" w:color="auto"/>
      </w:divBdr>
    </w:div>
    <w:div w:id="1936817998">
      <w:bodyDiv w:val="1"/>
      <w:marLeft w:val="0"/>
      <w:marRight w:val="0"/>
      <w:marTop w:val="0"/>
      <w:marBottom w:val="0"/>
      <w:divBdr>
        <w:top w:val="none" w:sz="0" w:space="0" w:color="auto"/>
        <w:left w:val="none" w:sz="0" w:space="0" w:color="auto"/>
        <w:bottom w:val="none" w:sz="0" w:space="0" w:color="auto"/>
        <w:right w:val="none" w:sz="0" w:space="0" w:color="auto"/>
      </w:divBdr>
    </w:div>
    <w:div w:id="1954820800">
      <w:bodyDiv w:val="1"/>
      <w:marLeft w:val="0"/>
      <w:marRight w:val="0"/>
      <w:marTop w:val="0"/>
      <w:marBottom w:val="0"/>
      <w:divBdr>
        <w:top w:val="none" w:sz="0" w:space="0" w:color="auto"/>
        <w:left w:val="none" w:sz="0" w:space="0" w:color="auto"/>
        <w:bottom w:val="none" w:sz="0" w:space="0" w:color="auto"/>
        <w:right w:val="none" w:sz="0" w:space="0" w:color="auto"/>
      </w:divBdr>
    </w:div>
    <w:div w:id="1957373896">
      <w:bodyDiv w:val="1"/>
      <w:marLeft w:val="0"/>
      <w:marRight w:val="0"/>
      <w:marTop w:val="0"/>
      <w:marBottom w:val="0"/>
      <w:divBdr>
        <w:top w:val="none" w:sz="0" w:space="0" w:color="auto"/>
        <w:left w:val="none" w:sz="0" w:space="0" w:color="auto"/>
        <w:bottom w:val="none" w:sz="0" w:space="0" w:color="auto"/>
        <w:right w:val="none" w:sz="0" w:space="0" w:color="auto"/>
      </w:divBdr>
    </w:div>
    <w:div w:id="2007249660">
      <w:bodyDiv w:val="1"/>
      <w:marLeft w:val="0"/>
      <w:marRight w:val="0"/>
      <w:marTop w:val="0"/>
      <w:marBottom w:val="0"/>
      <w:divBdr>
        <w:top w:val="none" w:sz="0" w:space="0" w:color="auto"/>
        <w:left w:val="none" w:sz="0" w:space="0" w:color="auto"/>
        <w:bottom w:val="none" w:sz="0" w:space="0" w:color="auto"/>
        <w:right w:val="none" w:sz="0" w:space="0" w:color="auto"/>
      </w:divBdr>
    </w:div>
    <w:div w:id="2037997361">
      <w:bodyDiv w:val="1"/>
      <w:marLeft w:val="0"/>
      <w:marRight w:val="0"/>
      <w:marTop w:val="0"/>
      <w:marBottom w:val="0"/>
      <w:divBdr>
        <w:top w:val="none" w:sz="0" w:space="0" w:color="auto"/>
        <w:left w:val="none" w:sz="0" w:space="0" w:color="auto"/>
        <w:bottom w:val="none" w:sz="0" w:space="0" w:color="auto"/>
        <w:right w:val="none" w:sz="0" w:space="0" w:color="auto"/>
      </w:divBdr>
    </w:div>
    <w:div w:id="2038966589">
      <w:bodyDiv w:val="1"/>
      <w:marLeft w:val="0"/>
      <w:marRight w:val="0"/>
      <w:marTop w:val="0"/>
      <w:marBottom w:val="0"/>
      <w:divBdr>
        <w:top w:val="none" w:sz="0" w:space="0" w:color="auto"/>
        <w:left w:val="none" w:sz="0" w:space="0" w:color="auto"/>
        <w:bottom w:val="none" w:sz="0" w:space="0" w:color="auto"/>
        <w:right w:val="none" w:sz="0" w:space="0" w:color="auto"/>
      </w:divBdr>
    </w:div>
    <w:div w:id="2082365264">
      <w:bodyDiv w:val="1"/>
      <w:marLeft w:val="0"/>
      <w:marRight w:val="0"/>
      <w:marTop w:val="0"/>
      <w:marBottom w:val="0"/>
      <w:divBdr>
        <w:top w:val="none" w:sz="0" w:space="0" w:color="auto"/>
        <w:left w:val="none" w:sz="0" w:space="0" w:color="auto"/>
        <w:bottom w:val="none" w:sz="0" w:space="0" w:color="auto"/>
        <w:right w:val="none" w:sz="0" w:space="0" w:color="auto"/>
      </w:divBdr>
    </w:div>
    <w:div w:id="2104643631">
      <w:bodyDiv w:val="1"/>
      <w:marLeft w:val="0"/>
      <w:marRight w:val="0"/>
      <w:marTop w:val="0"/>
      <w:marBottom w:val="0"/>
      <w:divBdr>
        <w:top w:val="none" w:sz="0" w:space="0" w:color="auto"/>
        <w:left w:val="none" w:sz="0" w:space="0" w:color="auto"/>
        <w:bottom w:val="none" w:sz="0" w:space="0" w:color="auto"/>
        <w:right w:val="none" w:sz="0" w:space="0" w:color="auto"/>
      </w:divBdr>
    </w:div>
    <w:div w:id="2105106799">
      <w:bodyDiv w:val="1"/>
      <w:marLeft w:val="0"/>
      <w:marRight w:val="0"/>
      <w:marTop w:val="0"/>
      <w:marBottom w:val="0"/>
      <w:divBdr>
        <w:top w:val="none" w:sz="0" w:space="0" w:color="auto"/>
        <w:left w:val="none" w:sz="0" w:space="0" w:color="auto"/>
        <w:bottom w:val="none" w:sz="0" w:space="0" w:color="auto"/>
        <w:right w:val="none" w:sz="0" w:space="0" w:color="auto"/>
      </w:divBdr>
    </w:div>
    <w:div w:id="2107925241">
      <w:bodyDiv w:val="1"/>
      <w:marLeft w:val="0"/>
      <w:marRight w:val="0"/>
      <w:marTop w:val="0"/>
      <w:marBottom w:val="0"/>
      <w:divBdr>
        <w:top w:val="none" w:sz="0" w:space="0" w:color="auto"/>
        <w:left w:val="none" w:sz="0" w:space="0" w:color="auto"/>
        <w:bottom w:val="none" w:sz="0" w:space="0" w:color="auto"/>
        <w:right w:val="none" w:sz="0" w:space="0" w:color="auto"/>
      </w:divBdr>
    </w:div>
    <w:div w:id="21110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17</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2013-02-08T12:47:00Z</dcterms:created>
  <dcterms:modified xsi:type="dcterms:W3CDTF">2013-06-17T18:07:00Z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